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B89AC" w14:textId="77777777" w:rsidR="00D63FF5" w:rsidRDefault="00D63FF5" w:rsidP="00D63FF5">
      <w:pPr>
        <w:pStyle w:val="Title"/>
        <w:jc w:val="center"/>
      </w:pPr>
    </w:p>
    <w:p w14:paraId="401B89AD" w14:textId="77777777" w:rsidR="00D63FF5" w:rsidRDefault="00D63FF5" w:rsidP="00D63FF5">
      <w:pPr>
        <w:pStyle w:val="Title"/>
        <w:jc w:val="center"/>
      </w:pPr>
    </w:p>
    <w:p w14:paraId="401B89AE" w14:textId="77777777" w:rsidR="00D63FF5" w:rsidRDefault="00D63FF5" w:rsidP="00D63FF5">
      <w:pPr>
        <w:pStyle w:val="Title"/>
        <w:jc w:val="center"/>
      </w:pPr>
    </w:p>
    <w:p w14:paraId="401B89B0" w14:textId="23C3D1A1" w:rsidR="00C57721" w:rsidRDefault="009F503E" w:rsidP="00D63FF5">
      <w:pPr>
        <w:pStyle w:val="Title"/>
        <w:jc w:val="center"/>
      </w:pPr>
      <w:proofErr w:type="spellStart"/>
      <w:r>
        <w:t>IoTHub</w:t>
      </w:r>
      <w:proofErr w:type="spellEnd"/>
      <w:r>
        <w:t xml:space="preserve"> </w:t>
      </w:r>
      <w:r w:rsidR="00FE29B8">
        <w:t>c</w:t>
      </w:r>
      <w:r w:rsidR="00E458C9">
        <w:t xml:space="preserve">lient </w:t>
      </w:r>
      <w:r w:rsidR="00073D73">
        <w:t xml:space="preserve">“C” </w:t>
      </w:r>
      <w:r w:rsidR="00E458C9">
        <w:t>Library</w:t>
      </w:r>
    </w:p>
    <w:p w14:paraId="166F9C1A" w14:textId="31165FC9" w:rsidR="005D5981" w:rsidRDefault="005D5981" w:rsidP="005D5981">
      <w:pPr>
        <w:jc w:val="center"/>
      </w:pPr>
      <w:r>
        <w:t xml:space="preserve">Revision </w:t>
      </w:r>
      <w:r w:rsidR="003B3D41">
        <w:t>1</w:t>
      </w:r>
      <w:r>
        <w:t>.</w:t>
      </w:r>
      <w:ins w:id="0" w:author="Tony Ercolano" w:date="2015-09-21T11:23:00Z">
        <w:r w:rsidR="002A2236">
          <w:t>6</w:t>
        </w:r>
      </w:ins>
      <w:del w:id="1" w:author="Tony Ercolano" w:date="2015-09-21T11:23:00Z">
        <w:r w:rsidR="00DF578B" w:rsidDel="002A2236">
          <w:delText>5</w:delText>
        </w:r>
      </w:del>
    </w:p>
    <w:p w14:paraId="1BF61530" w14:textId="324D5256" w:rsidR="003F1486" w:rsidRPr="005D5981" w:rsidRDefault="00B30405" w:rsidP="005D5981">
      <w:pPr>
        <w:jc w:val="center"/>
      </w:pPr>
      <w:r>
        <w:t>0</w:t>
      </w:r>
      <w:ins w:id="2" w:author="Tony Ercolano" w:date="2015-09-21T11:23:00Z">
        <w:r w:rsidR="002A2236">
          <w:t>9</w:t>
        </w:r>
      </w:ins>
      <w:del w:id="3" w:author="Tony Ercolano" w:date="2015-09-21T11:23:00Z">
        <w:r w:rsidR="00DF578B" w:rsidDel="002A2236">
          <w:delText>7</w:delText>
        </w:r>
      </w:del>
      <w:r w:rsidR="003F1486">
        <w:t>/</w:t>
      </w:r>
      <w:ins w:id="4" w:author="Tony Ercolano" w:date="2015-09-21T11:23:00Z">
        <w:r w:rsidR="002A2236">
          <w:t>21</w:t>
        </w:r>
      </w:ins>
      <w:del w:id="5" w:author="Tony Ercolano" w:date="2015-09-21T11:23:00Z">
        <w:r w:rsidR="00DF578B" w:rsidDel="002A2236">
          <w:delText>02</w:delText>
        </w:r>
      </w:del>
      <w:r>
        <w:t>/2015</w:t>
      </w:r>
    </w:p>
    <w:p w14:paraId="401B89B1" w14:textId="77777777" w:rsidR="00C57BB7" w:rsidRDefault="00C57BB7" w:rsidP="00264C50">
      <w:pPr>
        <w:jc w:val="both"/>
      </w:pPr>
      <w:r>
        <w:br w:type="page"/>
      </w:r>
    </w:p>
    <w:p w14:paraId="694A1710" w14:textId="0178544E" w:rsidR="00281CAB" w:rsidRDefault="00281CAB" w:rsidP="00264C50">
      <w:pPr>
        <w:pStyle w:val="Heading1"/>
        <w:jc w:val="both"/>
      </w:pPr>
      <w:r>
        <w:lastRenderedPageBreak/>
        <w:t>Revisions: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56"/>
        <w:gridCol w:w="1416"/>
        <w:gridCol w:w="1380"/>
        <w:gridCol w:w="5395"/>
      </w:tblGrid>
      <w:tr w:rsidR="001A2B1B" w14:paraId="641FC5F7" w14:textId="77777777" w:rsidTr="00997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45D304E" w14:textId="31FA7218" w:rsidR="001A2B1B" w:rsidRDefault="001A2B1B" w:rsidP="00281CAB">
            <w:r>
              <w:t>Revision</w:t>
            </w:r>
          </w:p>
        </w:tc>
        <w:tc>
          <w:tcPr>
            <w:tcW w:w="1319" w:type="dxa"/>
          </w:tcPr>
          <w:p w14:paraId="0612CF2C" w14:textId="6FF7C2A1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By</w:t>
            </w:r>
          </w:p>
        </w:tc>
        <w:tc>
          <w:tcPr>
            <w:tcW w:w="1380" w:type="dxa"/>
          </w:tcPr>
          <w:p w14:paraId="10B408EC" w14:textId="2297DA03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395" w:type="dxa"/>
          </w:tcPr>
          <w:p w14:paraId="1AA26C41" w14:textId="7E474F24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Major updates</w:t>
            </w:r>
          </w:p>
        </w:tc>
      </w:tr>
      <w:tr w:rsidR="001A2B1B" w14:paraId="0C2D8C50" w14:textId="77777777" w:rsidTr="0099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9C7BBC3" w14:textId="5B4C7F21" w:rsidR="001A2B1B" w:rsidRDefault="001A2B1B" w:rsidP="00281CAB">
            <w:r>
              <w:t>0.1</w:t>
            </w:r>
          </w:p>
        </w:tc>
        <w:tc>
          <w:tcPr>
            <w:tcW w:w="1319" w:type="dxa"/>
          </w:tcPr>
          <w:p w14:paraId="2E7B0CC5" w14:textId="3562F0B5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6" w:author="Tony Ercolano" w:date="2015-09-23T16:41:00Z">
              <w:r w:rsidDel="00D7601F">
                <w:delText>tameraw</w:delText>
              </w:r>
            </w:del>
            <w:ins w:id="7" w:author="Tony Ercolano" w:date="2015-09-23T16:41:00Z">
              <w:r w:rsidR="00D7601F">
                <w:t>TA</w:t>
              </w:r>
            </w:ins>
          </w:p>
        </w:tc>
        <w:tc>
          <w:tcPr>
            <w:tcW w:w="1380" w:type="dxa"/>
          </w:tcPr>
          <w:p w14:paraId="5DED433D" w14:textId="2E69DD39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01/15/2015</w:t>
            </w:r>
          </w:p>
        </w:tc>
        <w:tc>
          <w:tcPr>
            <w:tcW w:w="5395" w:type="dxa"/>
          </w:tcPr>
          <w:p w14:paraId="41A5AEBE" w14:textId="78728F38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1A2B1B" w14:paraId="18123E73" w14:textId="77777777" w:rsidTr="00997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21B38DF4" w14:textId="0EF28668" w:rsidR="001A2B1B" w:rsidRDefault="001A2B1B" w:rsidP="00281CAB">
            <w:r>
              <w:t>0.2</w:t>
            </w:r>
          </w:p>
        </w:tc>
        <w:tc>
          <w:tcPr>
            <w:tcW w:w="1319" w:type="dxa"/>
          </w:tcPr>
          <w:p w14:paraId="00599EB0" w14:textId="158CE54C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8" w:author="Tony Ercolano" w:date="2015-09-23T16:41:00Z">
              <w:r w:rsidDel="00D7601F">
                <w:delText>tameraw</w:delText>
              </w:r>
            </w:del>
            <w:ins w:id="9" w:author="Tony Ercolano" w:date="2015-09-23T16:41:00Z">
              <w:r w:rsidR="00D7601F">
                <w:t>TA</w:t>
              </w:r>
            </w:ins>
          </w:p>
        </w:tc>
        <w:tc>
          <w:tcPr>
            <w:tcW w:w="1380" w:type="dxa"/>
          </w:tcPr>
          <w:p w14:paraId="2093DEBE" w14:textId="2E589785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01/22/2015</w:t>
            </w:r>
          </w:p>
        </w:tc>
        <w:tc>
          <w:tcPr>
            <w:tcW w:w="5395" w:type="dxa"/>
          </w:tcPr>
          <w:p w14:paraId="09297FA3" w14:textId="6CE7D120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comments</w:t>
            </w:r>
            <w:r w:rsidR="00B85417">
              <w:t xml:space="preserve"> and simplified API</w:t>
            </w:r>
          </w:p>
        </w:tc>
      </w:tr>
      <w:tr w:rsidR="007B675F" w14:paraId="1CD30755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3DD349AF" w14:textId="66CD0A7E" w:rsidR="007B675F" w:rsidRDefault="007B675F" w:rsidP="00281CAB">
            <w:r>
              <w:t>0.3</w:t>
            </w:r>
          </w:p>
        </w:tc>
        <w:tc>
          <w:tcPr>
            <w:tcW w:w="1319" w:type="dxa"/>
          </w:tcPr>
          <w:p w14:paraId="6DBEA4D9" w14:textId="4C29BA4A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10" w:author="Tony Ercolano" w:date="2015-09-23T16:41:00Z">
              <w:r w:rsidDel="00D7601F">
                <w:delText>tameraw</w:delText>
              </w:r>
            </w:del>
            <w:ins w:id="11" w:author="Tony Ercolano" w:date="2015-09-23T16:41:00Z">
              <w:r w:rsidR="00D7601F">
                <w:t>TA</w:t>
              </w:r>
            </w:ins>
          </w:p>
        </w:tc>
        <w:tc>
          <w:tcPr>
            <w:tcW w:w="1380" w:type="dxa"/>
          </w:tcPr>
          <w:p w14:paraId="45C716B6" w14:textId="3ACB4EBC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01/30/2015</w:t>
            </w:r>
          </w:p>
        </w:tc>
        <w:tc>
          <w:tcPr>
            <w:tcW w:w="5395" w:type="dxa"/>
          </w:tcPr>
          <w:p w14:paraId="01BF23F4" w14:textId="2FDF935B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Completed API for both the </w:t>
            </w:r>
            <w:proofErr w:type="spellStart"/>
            <w:r w:rsidR="001B0681">
              <w:t>IOTHUB_</w:t>
            </w:r>
            <w:r>
              <w:t>message</w:t>
            </w:r>
            <w:proofErr w:type="spellEnd"/>
            <w:r>
              <w:t xml:space="preserve"> &amp; </w:t>
            </w:r>
            <w:proofErr w:type="spellStart"/>
            <w:r w:rsidR="001B0681">
              <w:t>IOTHUB_</w:t>
            </w:r>
            <w:r>
              <w:t>client</w:t>
            </w:r>
            <w:proofErr w:type="spellEnd"/>
          </w:p>
        </w:tc>
      </w:tr>
      <w:tr w:rsidR="003B3D41" w14:paraId="3E9E7A9A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081EA67" w14:textId="60D2331F" w:rsidR="003B3D41" w:rsidRDefault="003B3D41" w:rsidP="00281CAB">
            <w:r>
              <w:t>1.0</w:t>
            </w:r>
          </w:p>
        </w:tc>
        <w:tc>
          <w:tcPr>
            <w:tcW w:w="1319" w:type="dxa"/>
          </w:tcPr>
          <w:p w14:paraId="730A6567" w14:textId="4FE202E2" w:rsidR="003B3D41" w:rsidRDefault="003B3D41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12" w:author="Tony Ercolano" w:date="2015-09-23T16:41:00Z">
              <w:r w:rsidDel="00D7601F">
                <w:delText>tameraw</w:delText>
              </w:r>
            </w:del>
            <w:ins w:id="13" w:author="Tony Ercolano" w:date="2015-09-23T16:41:00Z">
              <w:r w:rsidR="00D7601F">
                <w:t>TA</w:t>
              </w:r>
            </w:ins>
          </w:p>
        </w:tc>
        <w:tc>
          <w:tcPr>
            <w:tcW w:w="1380" w:type="dxa"/>
          </w:tcPr>
          <w:p w14:paraId="70E12783" w14:textId="5F1E7D59" w:rsidR="003B3D41" w:rsidRDefault="003B3D41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03/05/2015</w:t>
            </w:r>
          </w:p>
        </w:tc>
        <w:tc>
          <w:tcPr>
            <w:tcW w:w="5395" w:type="dxa"/>
          </w:tcPr>
          <w:p w14:paraId="08B5B99D" w14:textId="2F24D237" w:rsidR="00C80CAC" w:rsidRDefault="00C2740E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Updated based on the final implementation of the </w:t>
            </w:r>
            <w:proofErr w:type="spellStart"/>
            <w:r w:rsidR="001B0681">
              <w:t>IOTHUB_</w:t>
            </w:r>
            <w:r>
              <w:t>client</w:t>
            </w:r>
            <w:proofErr w:type="spellEnd"/>
            <w:r>
              <w:t xml:space="preserve"> APIs</w:t>
            </w:r>
          </w:p>
        </w:tc>
      </w:tr>
      <w:tr w:rsidR="00C80CAC" w14:paraId="3E793AE4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FB08A16" w14:textId="4BD501C3" w:rsidR="00C80CAC" w:rsidRDefault="00C80CAC" w:rsidP="00281CAB">
            <w:r>
              <w:t>1.1</w:t>
            </w:r>
          </w:p>
        </w:tc>
        <w:tc>
          <w:tcPr>
            <w:tcW w:w="1319" w:type="dxa"/>
          </w:tcPr>
          <w:p w14:paraId="02AE3388" w14:textId="1994A524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14" w:author="Tony Ercolano" w:date="2015-09-23T16:42:00Z">
              <w:r w:rsidDel="00D7601F">
                <w:delText>toercola</w:delText>
              </w:r>
            </w:del>
            <w:ins w:id="15" w:author="Tony Ercolano" w:date="2015-09-23T16:42:00Z">
              <w:r w:rsidR="00D7601F">
                <w:t>TE</w:t>
              </w:r>
            </w:ins>
          </w:p>
        </w:tc>
        <w:tc>
          <w:tcPr>
            <w:tcW w:w="1380" w:type="dxa"/>
          </w:tcPr>
          <w:p w14:paraId="6FFB8B18" w14:textId="3EFFE55B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04/14/2015</w:t>
            </w:r>
          </w:p>
        </w:tc>
        <w:tc>
          <w:tcPr>
            <w:tcW w:w="5395" w:type="dxa"/>
          </w:tcPr>
          <w:p w14:paraId="20141BBF" w14:textId="1D46C3DB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Adjust the config to use a function pointer rather than an </w:t>
            </w:r>
            <w:proofErr w:type="spellStart"/>
            <w:r>
              <w:t>enum</w:t>
            </w:r>
            <w:proofErr w:type="spellEnd"/>
          </w:p>
        </w:tc>
      </w:tr>
      <w:tr w:rsidR="007C6227" w14:paraId="0AEDA818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418E0AD" w14:textId="5A56534B" w:rsidR="007C6227" w:rsidRDefault="007C6227" w:rsidP="00281CAB">
            <w:r>
              <w:t>1.2</w:t>
            </w:r>
          </w:p>
        </w:tc>
        <w:tc>
          <w:tcPr>
            <w:tcW w:w="1319" w:type="dxa"/>
          </w:tcPr>
          <w:p w14:paraId="79703ECF" w14:textId="03FB5C27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16" w:author="Tony Ercolano" w:date="2015-09-23T16:42:00Z">
              <w:r w:rsidDel="00D7601F">
                <w:delText>dcristo</w:delText>
              </w:r>
            </w:del>
            <w:ins w:id="17" w:author="Tony Ercolano" w:date="2015-09-23T16:42:00Z">
              <w:r w:rsidR="00D7601F">
                <w:t>DC</w:t>
              </w:r>
            </w:ins>
          </w:p>
        </w:tc>
        <w:tc>
          <w:tcPr>
            <w:tcW w:w="1380" w:type="dxa"/>
          </w:tcPr>
          <w:p w14:paraId="6226960A" w14:textId="73AADF46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04/19/2015</w:t>
            </w:r>
          </w:p>
        </w:tc>
        <w:tc>
          <w:tcPr>
            <w:tcW w:w="5395" w:type="dxa"/>
          </w:tcPr>
          <w:p w14:paraId="7D56EDCC" w14:textId="7D446880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Rename </w:t>
            </w:r>
            <w:proofErr w:type="spellStart"/>
            <w:r>
              <w:t>DeviceHub</w:t>
            </w:r>
            <w:proofErr w:type="spellEnd"/>
            <w:r>
              <w:t xml:space="preserve"> to </w:t>
            </w:r>
            <w:proofErr w:type="spellStart"/>
            <w:r>
              <w:t>IoTHub</w:t>
            </w:r>
            <w:proofErr w:type="spellEnd"/>
          </w:p>
        </w:tc>
      </w:tr>
      <w:tr w:rsidR="00961B17" w14:paraId="53B68A44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05581BA" w14:textId="1CE343FF" w:rsidR="00961B17" w:rsidRDefault="00961B17" w:rsidP="00281CAB">
            <w:r>
              <w:t>1.3</w:t>
            </w:r>
          </w:p>
        </w:tc>
        <w:tc>
          <w:tcPr>
            <w:tcW w:w="1319" w:type="dxa"/>
          </w:tcPr>
          <w:p w14:paraId="2B5E8135" w14:textId="39EA59B0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18" w:author="Tony Ercolano" w:date="2015-09-23T16:43:00Z">
              <w:r w:rsidDel="00D7601F">
                <w:delText>Anporumb</w:delText>
              </w:r>
            </w:del>
            <w:ins w:id="19" w:author="Tony Ercolano" w:date="2015-09-23T16:43:00Z">
              <w:r w:rsidR="00D7601F">
                <w:t>AP</w:t>
              </w:r>
            </w:ins>
          </w:p>
        </w:tc>
        <w:tc>
          <w:tcPr>
            <w:tcW w:w="1380" w:type="dxa"/>
          </w:tcPr>
          <w:p w14:paraId="638F906A" w14:textId="06E42A69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05/18/2015</w:t>
            </w:r>
          </w:p>
        </w:tc>
        <w:tc>
          <w:tcPr>
            <w:tcW w:w="5395" w:type="dxa"/>
          </w:tcPr>
          <w:p w14:paraId="15A41B43" w14:textId="7A3BBA75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Rework to bring _DoWork and </w:t>
            </w:r>
            <w:proofErr w:type="spellStart"/>
            <w:r>
              <w:t>threadlessness</w:t>
            </w:r>
            <w:proofErr w:type="spellEnd"/>
            <w:r>
              <w:t>.</w:t>
            </w:r>
          </w:p>
        </w:tc>
      </w:tr>
      <w:tr w:rsidR="00935F89" w14:paraId="1C8698B3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92099E7" w14:textId="70EF71EE" w:rsidR="002A2236" w:rsidRDefault="00935F89" w:rsidP="00281CAB">
            <w:r>
              <w:t>1.5</w:t>
            </w:r>
          </w:p>
        </w:tc>
        <w:tc>
          <w:tcPr>
            <w:tcW w:w="1319" w:type="dxa"/>
          </w:tcPr>
          <w:p w14:paraId="02BD1501" w14:textId="5004A786" w:rsidR="00935F89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20" w:author="Tony Ercolano" w:date="2015-09-23T16:43:00Z">
              <w:r w:rsidDel="00D7601F">
                <w:delText>Anporumb</w:delText>
              </w:r>
            </w:del>
            <w:ins w:id="21" w:author="Tony Ercolano" w:date="2015-09-23T16:43:00Z">
              <w:r w:rsidR="00D7601F">
                <w:t>AP</w:t>
              </w:r>
            </w:ins>
          </w:p>
        </w:tc>
        <w:tc>
          <w:tcPr>
            <w:tcW w:w="1380" w:type="dxa"/>
          </w:tcPr>
          <w:p w14:paraId="2ADB71ED" w14:textId="19775B52" w:rsidR="00935F89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07/02/2015</w:t>
            </w:r>
          </w:p>
        </w:tc>
        <w:tc>
          <w:tcPr>
            <w:tcW w:w="5395" w:type="dxa"/>
          </w:tcPr>
          <w:p w14:paraId="3FAE4B2B" w14:textId="5BFD9DC2" w:rsidR="002A2236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_</w:t>
            </w:r>
            <w:proofErr w:type="spellStart"/>
            <w:r>
              <w:t>SetOption</w:t>
            </w:r>
            <w:proofErr w:type="spellEnd"/>
          </w:p>
        </w:tc>
      </w:tr>
      <w:tr w:rsidR="002A2236" w14:paraId="00969939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2" w:author="Tony Ercolano" w:date="2015-09-21T11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21CF6ECF" w14:textId="5A603D27" w:rsidR="002A2236" w:rsidRDefault="002A2236" w:rsidP="00281CAB">
            <w:pPr>
              <w:rPr>
                <w:ins w:id="23" w:author="Tony Ercolano" w:date="2015-09-21T11:24:00Z"/>
              </w:rPr>
            </w:pPr>
            <w:ins w:id="24" w:author="Tony Ercolano" w:date="2015-09-21T11:24:00Z">
              <w:r>
                <w:t>1.6</w:t>
              </w:r>
            </w:ins>
          </w:p>
        </w:tc>
        <w:tc>
          <w:tcPr>
            <w:tcW w:w="1319" w:type="dxa"/>
          </w:tcPr>
          <w:p w14:paraId="2DDACAD9" w14:textId="45EA22EA" w:rsidR="002A2236" w:rsidRDefault="00D7601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5" w:author="Tony Ercolano" w:date="2015-09-21T11:24:00Z"/>
              </w:rPr>
            </w:pPr>
            <w:ins w:id="26" w:author="Tony Ercolano" w:date="2015-09-23T16:42:00Z">
              <w:r>
                <w:t>TE</w:t>
              </w:r>
            </w:ins>
          </w:p>
        </w:tc>
        <w:tc>
          <w:tcPr>
            <w:tcW w:w="1380" w:type="dxa"/>
          </w:tcPr>
          <w:p w14:paraId="3DA4C3E5" w14:textId="7E37B1FB" w:rsidR="002A2236" w:rsidRDefault="00D913C3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7" w:author="Tony Ercolano" w:date="2015-09-21T11:24:00Z"/>
              </w:rPr>
            </w:pPr>
            <w:ins w:id="28" w:author="Tony Ercolano" w:date="2015-09-21T11:24:00Z">
              <w:r>
                <w:t>9/24</w:t>
              </w:r>
              <w:bookmarkStart w:id="29" w:name="_GoBack"/>
              <w:bookmarkEnd w:id="29"/>
              <w:r w:rsidR="002A2236">
                <w:t>/2015</w:t>
              </w:r>
            </w:ins>
          </w:p>
        </w:tc>
        <w:tc>
          <w:tcPr>
            <w:tcW w:w="5395" w:type="dxa"/>
          </w:tcPr>
          <w:p w14:paraId="74FBF298" w14:textId="14E1EBE3" w:rsidR="002A2236" w:rsidRDefault="002A2236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" w:author="Tony Ercolano" w:date="2015-09-21T11:24:00Z"/>
              </w:rPr>
            </w:pPr>
            <w:ins w:id="31" w:author="Tony Ercolano" w:date="2015-09-21T11:24:00Z">
              <w:r>
                <w:t>Rework to bring up to date with current API</w:t>
              </w:r>
            </w:ins>
          </w:p>
        </w:tc>
      </w:tr>
    </w:tbl>
    <w:p w14:paraId="7BF502C6" w14:textId="77777777" w:rsidR="00281CAB" w:rsidRPr="00281CAB" w:rsidRDefault="00281CAB" w:rsidP="00281CAB"/>
    <w:p w14:paraId="401B89B2" w14:textId="77777777" w:rsidR="00C57BB7" w:rsidRDefault="00C57BB7" w:rsidP="00264C50">
      <w:pPr>
        <w:pStyle w:val="Heading1"/>
        <w:jc w:val="both"/>
      </w:pPr>
      <w:r>
        <w:t>Overview</w:t>
      </w:r>
    </w:p>
    <w:p w14:paraId="4B0259B6" w14:textId="1EBC75A3" w:rsidR="00D26D60" w:rsidRDefault="00803830" w:rsidP="00264C50">
      <w:pPr>
        <w:jc w:val="both"/>
      </w:pPr>
      <w:r>
        <w:t xml:space="preserve">The </w:t>
      </w:r>
      <w:proofErr w:type="spellStart"/>
      <w:r w:rsidR="00893A68">
        <w:t>IoTHub</w:t>
      </w:r>
      <w:proofErr w:type="spellEnd"/>
      <w:r w:rsidR="00893A68">
        <w:t xml:space="preserve"> </w:t>
      </w:r>
      <w:r>
        <w:t>c</w:t>
      </w:r>
      <w:r w:rsidR="0034492F">
        <w:t xml:space="preserve">lient </w:t>
      </w:r>
      <w:r w:rsidR="00CB2ED4">
        <w:t>“C”</w:t>
      </w:r>
      <w:r w:rsidR="0034492F">
        <w:t xml:space="preserve"> library offers developers a means of </w:t>
      </w:r>
      <w:r>
        <w:t>communication to &amp; from a</w:t>
      </w:r>
      <w:r w:rsidR="0025235D">
        <w:t>n</w:t>
      </w:r>
      <w:r>
        <w:t xml:space="preserve"> </w:t>
      </w:r>
      <w:r w:rsidR="0025235D">
        <w:t>IoT</w:t>
      </w:r>
      <w:ins w:id="32" w:author="Tony Ercolano" w:date="2015-09-24T12:55:00Z">
        <w:r w:rsidR="006C64A2">
          <w:t xml:space="preserve"> </w:t>
        </w:r>
      </w:ins>
      <w:r w:rsidR="0025235D">
        <w:t>Hub</w:t>
      </w:r>
      <w:r w:rsidR="001478E9">
        <w:t>.</w:t>
      </w:r>
      <w:r w:rsidR="006472C8">
        <w:t xml:space="preserve">  </w:t>
      </w:r>
    </w:p>
    <w:p w14:paraId="3AD8A292" w14:textId="76F50540" w:rsidR="006472C8" w:rsidRDefault="006472C8" w:rsidP="00264C50">
      <w:pPr>
        <w:jc w:val="both"/>
      </w:pPr>
      <w:r>
        <w:t>The library allows a device to achieve the supported communication patterns b</w:t>
      </w:r>
      <w:r w:rsidR="00544AB1">
        <w:t xml:space="preserve">y a </w:t>
      </w:r>
      <w:r w:rsidR="00170891">
        <w:t>IoT Hub</w:t>
      </w:r>
      <w:r w:rsidR="00544AB1">
        <w:t>:</w:t>
      </w:r>
    </w:p>
    <w:p w14:paraId="0479F030" w14:textId="32E64D90" w:rsidR="00544AB1" w:rsidRDefault="007F360A" w:rsidP="00544AB1">
      <w:pPr>
        <w:pStyle w:val="ListParagraph"/>
        <w:numPr>
          <w:ilvl w:val="0"/>
          <w:numId w:val="11"/>
        </w:numPr>
      </w:pPr>
      <w:r>
        <w:rPr>
          <w:b/>
        </w:rPr>
        <w:t>Event</w:t>
      </w:r>
      <w:r w:rsidR="00544AB1">
        <w:t xml:space="preserve">. A message sent by a device to </w:t>
      </w:r>
      <w:r w:rsidR="00DD1B76">
        <w:t xml:space="preserve">a </w:t>
      </w:r>
      <w:r w:rsidR="00170891">
        <w:t>IoT Hub</w:t>
      </w:r>
      <w:r w:rsidR="00544AB1">
        <w:t xml:space="preserve">. The device does not expect a response from </w:t>
      </w:r>
      <w:r w:rsidR="00170891">
        <w:t>IoT Hub</w:t>
      </w:r>
      <w:r w:rsidR="00544AB1">
        <w:t xml:space="preserve">, but the </w:t>
      </w:r>
      <w:r>
        <w:t>event</w:t>
      </w:r>
      <w:r w:rsidR="00544AB1">
        <w:t xml:space="preserve"> message can result in errors (e.g. not being processed …).</w:t>
      </w:r>
    </w:p>
    <w:p w14:paraId="55000A0C" w14:textId="304847BA" w:rsidR="00544AB1" w:rsidDel="005D396F" w:rsidRDefault="00544AB1" w:rsidP="00544AB1">
      <w:pPr>
        <w:pStyle w:val="ListParagraph"/>
        <w:numPr>
          <w:ilvl w:val="0"/>
          <w:numId w:val="11"/>
        </w:numPr>
        <w:rPr>
          <w:del w:id="33" w:author="Tony Ercolano" w:date="2015-09-23T09:29:00Z"/>
        </w:rPr>
      </w:pPr>
      <w:del w:id="34" w:author="Tony Ercolano" w:date="2015-09-23T09:29:00Z">
        <w:r w:rsidRPr="003675D2" w:rsidDel="005D396F">
          <w:rPr>
            <w:b/>
          </w:rPr>
          <w:delText>Inquiry</w:delText>
        </w:r>
        <w:r w:rsidDel="005D396F">
          <w:delText xml:space="preserve">. A message sent by a device to </w:delText>
        </w:r>
        <w:r w:rsidR="001D16F7" w:rsidDel="005D396F">
          <w:delText xml:space="preserve">a </w:delText>
        </w:r>
        <w:r w:rsidR="00170891" w:rsidDel="005D396F">
          <w:delText>IoT Hub</w:delText>
        </w:r>
        <w:r w:rsidDel="005D396F">
          <w:delText>. The device does expect a response (possibly consisting of multiple messages), and the inquiry can result in errors.</w:delText>
        </w:r>
        <w:r w:rsidR="00BD490F" w:rsidDel="005D396F">
          <w:delText xml:space="preserve"> (not implemented yet)</w:delText>
        </w:r>
      </w:del>
    </w:p>
    <w:p w14:paraId="7D8E596E" w14:textId="121AE686" w:rsidR="00544AB1" w:rsidRDefault="002A2236" w:rsidP="00544AB1">
      <w:pPr>
        <w:pStyle w:val="ListParagraph"/>
        <w:numPr>
          <w:ilvl w:val="0"/>
          <w:numId w:val="11"/>
        </w:numPr>
      </w:pPr>
      <w:ins w:id="35" w:author="Tony Ercolano" w:date="2015-09-21T11:25:00Z">
        <w:r>
          <w:rPr>
            <w:b/>
          </w:rPr>
          <w:t>Message</w:t>
        </w:r>
      </w:ins>
      <w:del w:id="36" w:author="Tony Ercolano" w:date="2015-09-21T11:25:00Z">
        <w:r w:rsidR="00544AB1" w:rsidDel="002A2236">
          <w:rPr>
            <w:b/>
          </w:rPr>
          <w:delText>Notification</w:delText>
        </w:r>
      </w:del>
      <w:r w:rsidR="00544AB1">
        <w:t xml:space="preserve">. A message sent by </w:t>
      </w:r>
      <w:r w:rsidR="00170891">
        <w:t>IoT Hub</w:t>
      </w:r>
      <w:r w:rsidR="000C1BC8">
        <w:t xml:space="preserve"> to the device</w:t>
      </w:r>
      <w:r w:rsidR="006D0B59">
        <w:t xml:space="preserve">. </w:t>
      </w:r>
      <w:r w:rsidR="00170891">
        <w:t>IoT Hub</w:t>
      </w:r>
      <w:r w:rsidR="006D0B59">
        <w:t xml:space="preserve"> </w:t>
      </w:r>
      <w:r w:rsidR="00544AB1">
        <w:t xml:space="preserve">does not expect a response from the device, but the </w:t>
      </w:r>
      <w:ins w:id="37" w:author="Tony Ercolano" w:date="2015-09-21T11:25:00Z">
        <w:r>
          <w:t>message</w:t>
        </w:r>
      </w:ins>
      <w:del w:id="38" w:author="Tony Ercolano" w:date="2015-09-21T11:25:00Z">
        <w:r w:rsidR="00544AB1" w:rsidDel="002A2236">
          <w:delText>notification</w:delText>
        </w:r>
      </w:del>
      <w:r w:rsidR="00544AB1">
        <w:t xml:space="preserve"> can result in errors (e.g. failed delivery…)</w:t>
      </w:r>
    </w:p>
    <w:p w14:paraId="1EAF9E2A" w14:textId="5714F0E0" w:rsidR="001C17A4" w:rsidDel="005D396F" w:rsidRDefault="00544AB1" w:rsidP="001C17A4">
      <w:pPr>
        <w:pStyle w:val="ListParagraph"/>
        <w:numPr>
          <w:ilvl w:val="0"/>
          <w:numId w:val="11"/>
        </w:numPr>
        <w:rPr>
          <w:del w:id="39" w:author="Tony Ercolano" w:date="2015-09-23T09:29:00Z"/>
        </w:rPr>
      </w:pPr>
      <w:del w:id="40" w:author="Tony Ercolano" w:date="2015-09-23T09:29:00Z">
        <w:r w:rsidDel="005D396F">
          <w:rPr>
            <w:b/>
          </w:rPr>
          <w:delText>Command</w:delText>
        </w:r>
        <w:r w:rsidRPr="003675D2" w:rsidDel="005D396F">
          <w:delText>.</w:delText>
        </w:r>
        <w:r w:rsidDel="005D396F">
          <w:delText xml:space="preserve"> A message sent by </w:delText>
        </w:r>
        <w:r w:rsidR="000C1BC8" w:rsidDel="005D396F">
          <w:delText xml:space="preserve">a </w:delText>
        </w:r>
        <w:r w:rsidR="00170891" w:rsidDel="005D396F">
          <w:delText>IoT Hub</w:delText>
        </w:r>
        <w:r w:rsidR="000C1BC8" w:rsidDel="005D396F">
          <w:delText xml:space="preserve"> </w:delText>
        </w:r>
        <w:r w:rsidDel="005D396F">
          <w:delText xml:space="preserve">to </w:delText>
        </w:r>
        <w:r w:rsidR="000C1BC8" w:rsidDel="005D396F">
          <w:delText>the</w:delText>
        </w:r>
        <w:r w:rsidDel="005D396F">
          <w:delText xml:space="preserve"> device. </w:delText>
        </w:r>
        <w:r w:rsidR="00170891" w:rsidDel="005D396F">
          <w:delText>IoT Hub</w:delText>
        </w:r>
        <w:r w:rsidR="007B1F8D" w:rsidDel="005D396F">
          <w:delText xml:space="preserve"> </w:delText>
        </w:r>
        <w:r w:rsidDel="005D396F">
          <w:delText>does expect a response (possibly consisting of multiple messages), and the command can result in errors.</w:delText>
        </w:r>
        <w:r w:rsidR="00BD490F" w:rsidRPr="00BD490F" w:rsidDel="005D396F">
          <w:delText xml:space="preserve"> </w:delText>
        </w:r>
        <w:r w:rsidR="00BD490F" w:rsidDel="005D396F">
          <w:delText>(not implemented yet)</w:delText>
        </w:r>
      </w:del>
    </w:p>
    <w:p w14:paraId="390ED6C5" w14:textId="60DFDBF7" w:rsidR="00840548" w:rsidDel="005D396F" w:rsidRDefault="00840548" w:rsidP="00840548">
      <w:pPr>
        <w:pStyle w:val="ListParagraph"/>
        <w:rPr>
          <w:del w:id="41" w:author="Tony Ercolano" w:date="2015-09-23T09:29:00Z"/>
          <w:b/>
          <w:i/>
          <w:color w:val="FF0000"/>
        </w:rPr>
      </w:pPr>
    </w:p>
    <w:p w14:paraId="1D13AAE4" w14:textId="5D6F525E" w:rsidR="00301995" w:rsidRPr="00840548" w:rsidDel="005D396F" w:rsidRDefault="00840548" w:rsidP="00840548">
      <w:pPr>
        <w:pStyle w:val="ListParagraph"/>
        <w:rPr>
          <w:del w:id="42" w:author="Tony Ercolano" w:date="2015-09-23T09:29:00Z"/>
          <w:b/>
          <w:i/>
          <w:color w:val="FF0000"/>
        </w:rPr>
      </w:pPr>
      <w:del w:id="43" w:author="Tony Ercolano" w:date="2015-09-23T09:29:00Z">
        <w:r w:rsidDel="005D396F">
          <w:rPr>
            <w:b/>
            <w:i/>
            <w:color w:val="FF0000"/>
          </w:rPr>
          <w:delText xml:space="preserve">Note: </w:delText>
        </w:r>
        <w:r w:rsidR="00301995" w:rsidRPr="00840548" w:rsidDel="005D396F">
          <w:rPr>
            <w:b/>
            <w:i/>
            <w:color w:val="FF0000"/>
          </w:rPr>
          <w:delText xml:space="preserve">Only </w:delText>
        </w:r>
        <w:r w:rsidR="007F360A" w:rsidDel="005D396F">
          <w:rPr>
            <w:b/>
            <w:i/>
            <w:color w:val="FF0000"/>
          </w:rPr>
          <w:delText>Event</w:delText>
        </w:r>
        <w:r w:rsidR="00301995" w:rsidRPr="00840548" w:rsidDel="005D396F">
          <w:rPr>
            <w:b/>
            <w:i/>
            <w:color w:val="FF0000"/>
          </w:rPr>
          <w:delText xml:space="preserve"> &amp; </w:delText>
        </w:r>
      </w:del>
      <w:del w:id="44" w:author="Tony Ercolano" w:date="2015-09-21T11:25:00Z">
        <w:r w:rsidR="00301995" w:rsidRPr="00840548" w:rsidDel="002A2236">
          <w:rPr>
            <w:b/>
            <w:i/>
            <w:color w:val="FF0000"/>
          </w:rPr>
          <w:delText>Notification</w:delText>
        </w:r>
      </w:del>
      <w:del w:id="45" w:author="Tony Ercolano" w:date="2015-09-23T09:29:00Z">
        <w:r w:rsidR="00301995" w:rsidRPr="00840548" w:rsidDel="005D396F">
          <w:rPr>
            <w:b/>
            <w:i/>
            <w:color w:val="FF0000"/>
          </w:rPr>
          <w:delText xml:space="preserve"> are available for the </w:delText>
        </w:r>
      </w:del>
      <w:del w:id="46" w:author="Tony Ercolano" w:date="2015-09-23T09:24:00Z">
        <w:r w:rsidR="0044386E" w:rsidRPr="00840548" w:rsidDel="005D396F">
          <w:rPr>
            <w:b/>
            <w:i/>
            <w:color w:val="FF0000"/>
          </w:rPr>
          <w:delText>spring</w:delText>
        </w:r>
      </w:del>
      <w:del w:id="47" w:author="Tony Ercolano" w:date="2015-09-23T09:29:00Z">
        <w:r w:rsidR="00301995" w:rsidRPr="00840548" w:rsidDel="005D396F">
          <w:rPr>
            <w:b/>
            <w:i/>
            <w:color w:val="FF0000"/>
          </w:rPr>
          <w:delText xml:space="preserve"> release</w:delText>
        </w:r>
        <w:r w:rsidR="0044386E" w:rsidDel="005D396F">
          <w:rPr>
            <w:b/>
            <w:i/>
            <w:color w:val="FF0000"/>
          </w:rPr>
          <w:delText>.</w:delText>
        </w:r>
      </w:del>
    </w:p>
    <w:p w14:paraId="4DA6DBD0" w14:textId="07066B99" w:rsidR="00EF0650" w:rsidRPr="00840548" w:rsidDel="005D396F" w:rsidRDefault="00840548" w:rsidP="00840548">
      <w:pPr>
        <w:pStyle w:val="ListParagraph"/>
        <w:rPr>
          <w:del w:id="48" w:author="Tony Ercolano" w:date="2015-09-23T09:29:00Z"/>
          <w:color w:val="FF0000"/>
        </w:rPr>
      </w:pPr>
      <w:del w:id="49" w:author="Tony Ercolano" w:date="2015-09-23T09:29:00Z">
        <w:r w:rsidRPr="00840548" w:rsidDel="005D396F">
          <w:rPr>
            <w:b/>
            <w:i/>
            <w:color w:val="FF0000"/>
          </w:rPr>
          <w:delText xml:space="preserve">Note: </w:delText>
        </w:r>
        <w:r w:rsidR="00EF0650" w:rsidRPr="00840548" w:rsidDel="005D396F">
          <w:rPr>
            <w:b/>
            <w:i/>
            <w:color w:val="FF0000"/>
          </w:rPr>
          <w:delText xml:space="preserve">CRUD APIs for </w:delText>
        </w:r>
        <w:r w:rsidR="00170891" w:rsidDel="005D396F">
          <w:rPr>
            <w:b/>
            <w:i/>
            <w:color w:val="FF0000"/>
          </w:rPr>
          <w:delText>IoT Hub</w:delText>
        </w:r>
        <w:r w:rsidR="00EF0650" w:rsidRPr="00840548" w:rsidDel="005D396F">
          <w:rPr>
            <w:b/>
            <w:i/>
            <w:color w:val="FF0000"/>
          </w:rPr>
          <w:delText xml:space="preserve"> are not part of this library</w:delText>
        </w:r>
        <w:r w:rsidR="003B3D41" w:rsidDel="005D396F">
          <w:rPr>
            <w:b/>
            <w:i/>
            <w:color w:val="FF0000"/>
          </w:rPr>
          <w:delText xml:space="preserve"> (i.e. No APIs in C-library offered for managing a </w:delText>
        </w:r>
        <w:r w:rsidR="00170891" w:rsidDel="005D396F">
          <w:rPr>
            <w:b/>
            <w:i/>
            <w:color w:val="FF0000"/>
          </w:rPr>
          <w:delText>IoT Hub</w:delText>
        </w:r>
        <w:r w:rsidR="003B3D41" w:rsidDel="005D396F">
          <w:rPr>
            <w:b/>
            <w:i/>
            <w:color w:val="FF0000"/>
          </w:rPr>
          <w:delText>).</w:delText>
        </w:r>
      </w:del>
    </w:p>
    <w:p w14:paraId="401B89B3" w14:textId="3FA5480D" w:rsidR="00C57BB7" w:rsidRDefault="00317800" w:rsidP="00264C50">
      <w:pPr>
        <w:jc w:val="both"/>
      </w:pPr>
      <w:r>
        <w:t>T</w:t>
      </w:r>
      <w:r w:rsidR="0034492F">
        <w:t>he library offers the following features:</w:t>
      </w:r>
    </w:p>
    <w:p w14:paraId="1331D24C" w14:textId="1AC4A1EF" w:rsidR="008D733F" w:rsidRDefault="008D733F" w:rsidP="0034433A">
      <w:pPr>
        <w:pStyle w:val="ListParagraph"/>
        <w:numPr>
          <w:ilvl w:val="0"/>
          <w:numId w:val="9"/>
        </w:numPr>
        <w:jc w:val="both"/>
      </w:pPr>
      <w:r>
        <w:t xml:space="preserve">The library provides an encapsulation for the message transfer between a device &amp; </w:t>
      </w:r>
      <w:ins w:id="50" w:author="Tony Ercolano" w:date="2015-09-22T18:18:00Z">
        <w:r w:rsidR="006F7376">
          <w:t>I</w:t>
        </w:r>
      </w:ins>
      <w:del w:id="51" w:author="Tony Ercolano" w:date="2015-09-22T18:18:00Z">
        <w:r w:rsidR="008127E3" w:rsidDel="006F7376">
          <w:delText>i</w:delText>
        </w:r>
      </w:del>
      <w:r w:rsidR="008127E3">
        <w:t>oT</w:t>
      </w:r>
      <w:ins w:id="52" w:author="Tony Ercolano" w:date="2015-09-22T18:18:00Z">
        <w:r w:rsidR="006F7376">
          <w:t xml:space="preserve"> </w:t>
        </w:r>
      </w:ins>
      <w:r w:rsidR="008127E3">
        <w:t>Hub</w:t>
      </w:r>
      <w:r>
        <w:t>.</w:t>
      </w:r>
      <w:del w:id="53" w:author="Tony Ercolano" w:date="2015-09-22T17:41:00Z">
        <w:r w:rsidR="00075771" w:rsidDel="00A7050F">
          <w:delText xml:space="preserve"> This encapsulates the data and </w:delText>
        </w:r>
        <w:r w:rsidR="00AC0006" w:rsidDel="00A7050F">
          <w:delText xml:space="preserve">common </w:delText>
        </w:r>
        <w:r w:rsidR="00075771" w:rsidDel="00A7050F">
          <w:delText>message propert</w:delText>
        </w:r>
        <w:r w:rsidR="00AC0006" w:rsidDel="00A7050F">
          <w:delText>ies as defined by section 4.6 in the “</w:delText>
        </w:r>
        <w:r w:rsidR="00A7050F" w:rsidDel="00A7050F">
          <w:fldChar w:fldCharType="begin"/>
        </w:r>
        <w:r w:rsidR="00A7050F" w:rsidDel="00A7050F">
          <w:delInstrText xml:space="preserve"> HYPERLINK "https://microsoft.sharepoint.com/teams/ServiceBus/Shared%20Documents/Device%20Hub/Device%20Hub%20surface%20-%20draft.docx?d=w497a5ec52f6b4f4aa549a624bea7e00b" </w:delInstrText>
        </w:r>
        <w:r w:rsidR="00A7050F" w:rsidDel="00A7050F">
          <w:fldChar w:fldCharType="separate"/>
        </w:r>
        <w:r w:rsidR="00170891" w:rsidDel="00A7050F">
          <w:rPr>
            <w:rStyle w:val="Hyperlink"/>
          </w:rPr>
          <w:delText>IoT Hub</w:delText>
        </w:r>
        <w:r w:rsidR="00AC0006" w:rsidRPr="00DB6E8A" w:rsidDel="00A7050F">
          <w:rPr>
            <w:rStyle w:val="Hyperlink"/>
          </w:rPr>
          <w:delText xml:space="preserve"> surface</w:delText>
        </w:r>
        <w:r w:rsidR="00A7050F" w:rsidDel="00A7050F">
          <w:rPr>
            <w:rStyle w:val="Hyperlink"/>
          </w:rPr>
          <w:fldChar w:fldCharType="end"/>
        </w:r>
        <w:r w:rsidR="00AC0006" w:rsidDel="00A7050F">
          <w:delText>” document.</w:delText>
        </w:r>
      </w:del>
    </w:p>
    <w:p w14:paraId="2D736558" w14:textId="556ECEB9" w:rsidR="000B7307" w:rsidRDefault="00AD77F2" w:rsidP="0034433A">
      <w:pPr>
        <w:pStyle w:val="ListParagraph"/>
        <w:numPr>
          <w:ilvl w:val="0"/>
          <w:numId w:val="9"/>
        </w:numPr>
        <w:jc w:val="both"/>
      </w:pPr>
      <w:r>
        <w:t>The library</w:t>
      </w:r>
      <w:r w:rsidR="0034492F">
        <w:t xml:space="preserve"> </w:t>
      </w:r>
      <w:r w:rsidR="00FC105A">
        <w:t>supports AMQP</w:t>
      </w:r>
      <w:ins w:id="54" w:author="Tony Ercolano" w:date="2015-09-21T11:25:00Z">
        <w:r w:rsidR="002A2236">
          <w:t xml:space="preserve">, </w:t>
        </w:r>
      </w:ins>
      <w:del w:id="55" w:author="Tony Ercolano" w:date="2015-09-21T11:25:00Z">
        <w:r w:rsidR="00466062" w:rsidDel="002A2236">
          <w:delText xml:space="preserve"> and </w:delText>
        </w:r>
      </w:del>
      <w:r w:rsidR="00FC105A">
        <w:t>HTTP</w:t>
      </w:r>
      <w:ins w:id="56" w:author="Tony Ercolano" w:date="2015-09-21T11:25:00Z">
        <w:r w:rsidR="002A2236">
          <w:t>, and MQTT</w:t>
        </w:r>
      </w:ins>
      <w:r w:rsidR="00466062">
        <w:t xml:space="preserve"> </w:t>
      </w:r>
      <w:r w:rsidR="00FC105A">
        <w:t xml:space="preserve">protocols for communication with a </w:t>
      </w:r>
      <w:r w:rsidR="00924803">
        <w:t xml:space="preserve">IoT </w:t>
      </w:r>
      <w:r w:rsidR="00FC105A">
        <w:t>Hub.</w:t>
      </w:r>
      <w:r w:rsidR="000A6D15">
        <w:t xml:space="preserve"> </w:t>
      </w:r>
    </w:p>
    <w:p w14:paraId="15B93E16" w14:textId="6283D4C9" w:rsidR="0034492F" w:rsidRDefault="0034492F" w:rsidP="0034433A">
      <w:pPr>
        <w:pStyle w:val="ListParagraph"/>
        <w:numPr>
          <w:ilvl w:val="0"/>
          <w:numId w:val="9"/>
        </w:numPr>
        <w:jc w:val="both"/>
        <w:rPr>
          <w:ins w:id="57" w:author="Tony Ercolano" w:date="2015-09-21T11:26:00Z"/>
        </w:rPr>
      </w:pPr>
      <w:r>
        <w:t xml:space="preserve">The library uses Proton-C to establish </w:t>
      </w:r>
      <w:r w:rsidR="00A5581B">
        <w:t>the AMQP communication</w:t>
      </w:r>
      <w:r w:rsidR="00691F6B">
        <w:t>.</w:t>
      </w:r>
    </w:p>
    <w:p w14:paraId="76871129" w14:textId="4D9218DC" w:rsidR="002A2236" w:rsidRDefault="002A2236" w:rsidP="0034433A">
      <w:pPr>
        <w:pStyle w:val="ListParagraph"/>
        <w:numPr>
          <w:ilvl w:val="0"/>
          <w:numId w:val="9"/>
        </w:numPr>
        <w:jc w:val="both"/>
      </w:pPr>
      <w:ins w:id="58" w:author="Tony Ercolano" w:date="2015-09-21T11:26:00Z">
        <w:r>
          <w:t xml:space="preserve">The library uses </w:t>
        </w:r>
        <w:proofErr w:type="spellStart"/>
        <w:r>
          <w:t>Paho</w:t>
        </w:r>
        <w:proofErr w:type="spellEnd"/>
        <w:r>
          <w:t xml:space="preserve"> to establish the MQTT communication.</w:t>
        </w:r>
      </w:ins>
    </w:p>
    <w:p w14:paraId="64E8C847" w14:textId="0B5083B2" w:rsidR="0034492F" w:rsidRDefault="008A415B" w:rsidP="0034433A">
      <w:pPr>
        <w:pStyle w:val="ListParagraph"/>
        <w:numPr>
          <w:ilvl w:val="0"/>
          <w:numId w:val="9"/>
        </w:numPr>
        <w:jc w:val="both"/>
      </w:pPr>
      <w:r>
        <w:t>T</w:t>
      </w:r>
      <w:ins w:id="59" w:author="Tony Ercolano" w:date="2015-09-22T17:43:00Z">
        <w:r w:rsidR="00A7050F">
          <w:t>he library is</w:t>
        </w:r>
      </w:ins>
      <w:del w:id="60" w:author="Tony Ercolano" w:date="2015-09-22T17:43:00Z">
        <w:r w:rsidDel="00A7050F">
          <w:delText xml:space="preserve">he </w:delText>
        </w:r>
        <w:r w:rsidR="009B0B92" w:rsidDel="00A7050F">
          <w:delText>output will be</w:delText>
        </w:r>
      </w:del>
      <w:r w:rsidR="009B0B92">
        <w:t xml:space="preserve"> a </w:t>
      </w:r>
      <w:r>
        <w:t>static lib.</w:t>
      </w:r>
    </w:p>
    <w:p w14:paraId="758DE9A8" w14:textId="203BD108" w:rsidR="008A415B" w:rsidRDefault="008A415B" w:rsidP="0034433A">
      <w:pPr>
        <w:pStyle w:val="ListParagraph"/>
        <w:numPr>
          <w:ilvl w:val="0"/>
          <w:numId w:val="9"/>
        </w:numPr>
        <w:jc w:val="both"/>
      </w:pPr>
      <w:r>
        <w:t xml:space="preserve">The </w:t>
      </w:r>
      <w:r w:rsidR="008D29FA">
        <w:t xml:space="preserve">source code for the </w:t>
      </w:r>
      <w:r w:rsidR="001C1AC3">
        <w:t xml:space="preserve">library </w:t>
      </w:r>
      <w:r w:rsidR="00083BC9">
        <w:t>will be</w:t>
      </w:r>
      <w:r w:rsidR="001C1AC3">
        <w:t xml:space="preserve"> </w:t>
      </w:r>
      <w:r>
        <w:t xml:space="preserve">available </w:t>
      </w:r>
      <w:r w:rsidR="001C1AC3">
        <w:t>under the “</w:t>
      </w:r>
      <w:proofErr w:type="spellStart"/>
      <w:r w:rsidR="001B0681">
        <w:t>IOTHUB_</w:t>
      </w:r>
      <w:r w:rsidR="001C1AC3">
        <w:t>client</w:t>
      </w:r>
      <w:proofErr w:type="spellEnd"/>
      <w:r w:rsidR="001C1AC3">
        <w:t xml:space="preserve">” under the </w:t>
      </w:r>
      <w:r w:rsidR="005C08B8">
        <w:t>“Azure/</w:t>
      </w:r>
      <w:r w:rsidR="002B6014">
        <w:t>azure-</w:t>
      </w:r>
      <w:proofErr w:type="spellStart"/>
      <w:r w:rsidR="002B6014">
        <w:t>iot</w:t>
      </w:r>
      <w:proofErr w:type="spellEnd"/>
      <w:del w:id="61" w:author="Tony Ercolano" w:date="2015-09-22T18:14:00Z">
        <w:r w:rsidR="002B6014" w:rsidDel="006F7376">
          <w:delText>-client</w:delText>
        </w:r>
      </w:del>
      <w:r w:rsidR="002B6014">
        <w:t>-</w:t>
      </w:r>
      <w:proofErr w:type="spellStart"/>
      <w:r w:rsidR="002B6014">
        <w:t>sdk</w:t>
      </w:r>
      <w:ins w:id="62" w:author="Tony Ercolano" w:date="2015-09-22T18:13:00Z">
        <w:r w:rsidR="006F7376">
          <w:t>s</w:t>
        </w:r>
      </w:ins>
      <w:proofErr w:type="spellEnd"/>
      <w:del w:id="63" w:author="Tony Ercolano" w:date="2015-09-22T17:42:00Z">
        <w:r w:rsidR="002B6014" w:rsidDel="00A7050F">
          <w:delText>-for-c</w:delText>
        </w:r>
      </w:del>
      <w:r w:rsidR="005C08B8">
        <w:t>”</w:t>
      </w:r>
      <w:r w:rsidR="00336F0A">
        <w:t xml:space="preserve"> in the </w:t>
      </w:r>
      <w:r>
        <w:t>GitHub repository</w:t>
      </w:r>
      <w:r w:rsidR="004A69B9">
        <w:t>.</w:t>
      </w:r>
    </w:p>
    <w:p w14:paraId="7873676A" w14:textId="7526D9D9" w:rsidR="00B90672" w:rsidRPr="00AB6462" w:rsidRDefault="00B90672" w:rsidP="00B90672">
      <w:pPr>
        <w:pStyle w:val="ListParagraph"/>
        <w:numPr>
          <w:ilvl w:val="0"/>
          <w:numId w:val="9"/>
        </w:numPr>
        <w:jc w:val="both"/>
        <w:rPr>
          <w:rStyle w:val="Hyperlink"/>
          <w:color w:val="auto"/>
          <w:u w:val="none"/>
        </w:rPr>
      </w:pPr>
      <w:r>
        <w:t>The repository is located at:</w:t>
      </w:r>
      <w:ins w:id="64" w:author="Tony Ercolano" w:date="2015-09-22T17:42:00Z">
        <w:r w:rsidR="00A7050F">
          <w:t xml:space="preserve"> </w:t>
        </w:r>
        <w:r w:rsidR="00A7050F">
          <w:rPr>
            <w:color w:val="1F497D"/>
          </w:rPr>
          <w:fldChar w:fldCharType="begin"/>
        </w:r>
        <w:r w:rsidR="00A7050F">
          <w:rPr>
            <w:color w:val="1F497D"/>
          </w:rPr>
          <w:instrText xml:space="preserve"> HYPERLINK "https://github.com/Azure/azure-iot-sdks" </w:instrText>
        </w:r>
        <w:r w:rsidR="00A7050F">
          <w:rPr>
            <w:color w:val="1F497D"/>
          </w:rPr>
          <w:fldChar w:fldCharType="separate"/>
        </w:r>
        <w:r w:rsidR="00A7050F">
          <w:rPr>
            <w:rStyle w:val="Hyperlink"/>
          </w:rPr>
          <w:t>https://github.com/Azure/azure-iot-sdks</w:t>
        </w:r>
        <w:r w:rsidR="00A7050F">
          <w:rPr>
            <w:color w:val="1F497D"/>
          </w:rPr>
          <w:fldChar w:fldCharType="end"/>
        </w:r>
      </w:ins>
      <w:del w:id="65" w:author="Tony Ercolano" w:date="2015-09-22T17:42:00Z">
        <w:r w:rsidDel="00A7050F">
          <w:delText xml:space="preserve"> </w:delText>
        </w:r>
        <w:r w:rsidRPr="00A7050F" w:rsidDel="00A7050F">
          <w:rPr>
            <w:rPrChange w:id="66" w:author="Tony Ercolano" w:date="2015-09-22T17:42:00Z">
              <w:rPr>
                <w:rStyle w:val="Hyperlink"/>
              </w:rPr>
            </w:rPrChange>
          </w:rPr>
          <w:delText>https://github.com/Azure/azure-iot-client-sdk-for-c.git</w:delText>
        </w:r>
      </w:del>
    </w:p>
    <w:p w14:paraId="3E77C53E" w14:textId="77777777" w:rsidR="00B42F18" w:rsidRPr="0045461E" w:rsidRDefault="00B42F18" w:rsidP="0045461E">
      <w:pPr>
        <w:jc w:val="both"/>
        <w:rPr>
          <w:rStyle w:val="Hyperlink"/>
          <w:color w:val="auto"/>
          <w:u w:val="none"/>
        </w:rPr>
      </w:pPr>
    </w:p>
    <w:p w14:paraId="0C6D7C4D" w14:textId="68580904" w:rsidR="00B42F18" w:rsidRDefault="00B42F18" w:rsidP="0045461E">
      <w:pPr>
        <w:ind w:firstLine="360"/>
      </w:pPr>
      <w:r>
        <w:t xml:space="preserve">The APIs of this library cannot be called from different threads on the same handle without risking data races. Therefore, should more than 1 thread need to access concurrently the APIs of this module on the same handle, there needs to </w:t>
      </w:r>
      <w:r w:rsidR="00D2593B">
        <w:t xml:space="preserve">be </w:t>
      </w:r>
      <w:r>
        <w:t>a user-level synchronization mechanism that guarantees that two APIs are not called at the same time.</w:t>
      </w:r>
    </w:p>
    <w:p w14:paraId="662EE261" w14:textId="4A31B4B1" w:rsidR="00B42F18" w:rsidDel="00D25560" w:rsidRDefault="00B42F18" w:rsidP="0045461E">
      <w:pPr>
        <w:jc w:val="both"/>
        <w:rPr>
          <w:del w:id="67" w:author="Tony Ercolano" w:date="2015-09-21T16:02:00Z"/>
        </w:rPr>
      </w:pPr>
    </w:p>
    <w:p w14:paraId="60C04087" w14:textId="3DD086B8" w:rsidR="00725E5C" w:rsidDel="00D25560" w:rsidRDefault="00725E5C" w:rsidP="00C1176E">
      <w:pPr>
        <w:pStyle w:val="Heading1"/>
        <w:rPr>
          <w:del w:id="68" w:author="Tony Ercolano" w:date="2015-09-21T16:02:00Z"/>
        </w:rPr>
      </w:pPr>
      <w:del w:id="69" w:author="Tony Ercolano" w:date="2015-09-21T16:02:00Z">
        <w:r w:rsidDel="00D25560">
          <w:delText>Reference</w:delText>
        </w:r>
        <w:r w:rsidR="005A5A0B" w:rsidDel="00D25560">
          <w:delText>s</w:delText>
        </w:r>
      </w:del>
    </w:p>
    <w:p w14:paraId="0EE99CBD" w14:textId="4A407B59" w:rsidR="00DE4E6A" w:rsidDel="00D25560" w:rsidRDefault="00907199" w:rsidP="00896DC9">
      <w:pPr>
        <w:pStyle w:val="ListParagraph"/>
        <w:numPr>
          <w:ilvl w:val="0"/>
          <w:numId w:val="14"/>
        </w:numPr>
        <w:rPr>
          <w:del w:id="70" w:author="Tony Ercolano" w:date="2015-09-21T16:02:00Z"/>
        </w:rPr>
      </w:pPr>
      <w:del w:id="71" w:author="Tony Ercolano" w:date="2015-09-21T16:02:00Z">
        <w:r w:rsidDel="00D25560">
          <w:fldChar w:fldCharType="begin"/>
        </w:r>
        <w:r w:rsidDel="00D25560">
          <w:delInstrText xml:space="preserve"> HYPERLINK "https://microsoft.sharepoint.com/teams/Azure_IoT/_layouts/15/WopiFrame.aspx?sourcedoc=%7bbb1e2642-9331-4c83-af5a-6db0e081d625%7d&amp;action=view&amp;wdparaid=477A1F25" </w:delInstrText>
        </w:r>
        <w:r w:rsidDel="00D25560">
          <w:fldChar w:fldCharType="separate"/>
        </w:r>
        <w:r w:rsidR="00DE4E6A" w:rsidRPr="004E6CD3" w:rsidDel="00D25560">
          <w:rPr>
            <w:rStyle w:val="Hyperlink"/>
          </w:rPr>
          <w:delText>A</w:delText>
        </w:r>
        <w:r w:rsidR="00BE2801" w:rsidDel="00D25560">
          <w:rPr>
            <w:rStyle w:val="Hyperlink"/>
          </w:rPr>
          <w:delText>z</w:delText>
        </w:r>
        <w:r w:rsidR="00DE4E6A" w:rsidRPr="004E6CD3" w:rsidDel="00D25560">
          <w:rPr>
            <w:rStyle w:val="Hyperlink"/>
          </w:rPr>
          <w:delText>ure IoT Gateway</w:delText>
        </w:r>
        <w:r w:rsidDel="00D25560">
          <w:rPr>
            <w:rStyle w:val="Hyperlink"/>
          </w:rPr>
          <w:fldChar w:fldCharType="end"/>
        </w:r>
      </w:del>
    </w:p>
    <w:p w14:paraId="45D123AD" w14:textId="5372AF0E" w:rsidR="00964CF6" w:rsidDel="00D25560" w:rsidRDefault="00907199" w:rsidP="00896DC9">
      <w:pPr>
        <w:pStyle w:val="ListParagraph"/>
        <w:numPr>
          <w:ilvl w:val="0"/>
          <w:numId w:val="14"/>
        </w:numPr>
        <w:rPr>
          <w:del w:id="72" w:author="Tony Ercolano" w:date="2015-09-21T16:02:00Z"/>
        </w:rPr>
      </w:pPr>
      <w:del w:id="73" w:author="Tony Ercolano" w:date="2015-09-21T16:02:00Z">
        <w:r w:rsidDel="00D25560">
          <w:fldChar w:fldCharType="begin"/>
        </w:r>
        <w:r w:rsidDel="00D25560">
          <w:delInstrText xml:space="preserve"> HYPERLINK "https://microsoft.sharepoint.com/teams/ServiceBus/Shared%20Documents/Device%20Hub/devicehub.pptx?d=w48ecd21dc0ad488b85af65fac914bed7" </w:delInstrText>
        </w:r>
        <w:r w:rsidDel="00D25560">
          <w:fldChar w:fldCharType="separate"/>
        </w:r>
        <w:r w:rsidR="00964CF6" w:rsidRPr="00964CF6" w:rsidDel="00D25560">
          <w:rPr>
            <w:rStyle w:val="Hyperlink"/>
          </w:rPr>
          <w:delText>DeviceHub</w:delText>
        </w:r>
        <w:r w:rsidDel="00D25560">
          <w:rPr>
            <w:rStyle w:val="Hyperlink"/>
          </w:rPr>
          <w:fldChar w:fldCharType="end"/>
        </w:r>
      </w:del>
    </w:p>
    <w:p w14:paraId="77F63040" w14:textId="0E5D4226" w:rsidR="00964CF6" w:rsidDel="00D25560" w:rsidRDefault="00907199" w:rsidP="00896DC9">
      <w:pPr>
        <w:pStyle w:val="ListParagraph"/>
        <w:numPr>
          <w:ilvl w:val="0"/>
          <w:numId w:val="14"/>
        </w:numPr>
        <w:rPr>
          <w:del w:id="74" w:author="Tony Ercolano" w:date="2015-09-21T16:02:00Z"/>
        </w:rPr>
      </w:pPr>
      <w:del w:id="75" w:author="Tony Ercolano" w:date="2015-09-21T16:02:00Z">
        <w:r w:rsidDel="00D25560">
          <w:fldChar w:fldCharType="begin"/>
        </w:r>
        <w:r w:rsidDel="00D25560">
          <w:delInstrText xml:space="preserve"> HYPERLINK "https://microsoft.sharepoint.com/teams/ServiceBus/Shared%20Documents/Device%20Hub/DeviceHub%20Api%20Getting%20Started.docx?d=w8dabdec2d9cb4f3386c043b7d17f8831" </w:delInstrText>
        </w:r>
        <w:r w:rsidDel="00D25560">
          <w:fldChar w:fldCharType="separate"/>
        </w:r>
        <w:r w:rsidR="00964CF6" w:rsidRPr="00964CF6" w:rsidDel="00D25560">
          <w:rPr>
            <w:rStyle w:val="Hyperlink"/>
          </w:rPr>
          <w:delText>DeviceHub Api Getting Started</w:delText>
        </w:r>
        <w:r w:rsidDel="00D25560">
          <w:rPr>
            <w:rStyle w:val="Hyperlink"/>
          </w:rPr>
          <w:fldChar w:fldCharType="end"/>
        </w:r>
      </w:del>
    </w:p>
    <w:p w14:paraId="36F2E979" w14:textId="160A3651" w:rsidR="00327E6F" w:rsidDel="00D25560" w:rsidRDefault="00907199" w:rsidP="00896DC9">
      <w:pPr>
        <w:pStyle w:val="ListParagraph"/>
        <w:numPr>
          <w:ilvl w:val="0"/>
          <w:numId w:val="14"/>
        </w:numPr>
        <w:rPr>
          <w:del w:id="76" w:author="Tony Ercolano" w:date="2015-09-21T16:02:00Z"/>
        </w:rPr>
      </w:pPr>
      <w:del w:id="77" w:author="Tony Ercolano" w:date="2015-09-21T16:02:00Z">
        <w:r w:rsidDel="00D25560">
          <w:fldChar w:fldCharType="begin"/>
        </w:r>
        <w:r w:rsidDel="00D25560">
          <w:delInstrText xml:space="preserve"> HYPERLINK "https://microsoft.sharepoint.com/teams/ServiceBus/Shared%20Documents/Device%20Hub/Device%20Hub%20surface%20-%20draft.docx?d=w497a5ec52f6b4f4aa549a624bea7e00b" </w:delInstrText>
        </w:r>
        <w:r w:rsidDel="00D25560">
          <w:fldChar w:fldCharType="separate"/>
        </w:r>
        <w:r w:rsidR="00170891" w:rsidDel="00D25560">
          <w:rPr>
            <w:rStyle w:val="Hyperlink"/>
          </w:rPr>
          <w:delText>IoT Hub</w:delText>
        </w:r>
        <w:r w:rsidR="00740E16" w:rsidRPr="00740E16" w:rsidDel="00D25560">
          <w:rPr>
            <w:rStyle w:val="Hyperlink"/>
          </w:rPr>
          <w:delText xml:space="preserve"> surface - draft</w:delText>
        </w:r>
        <w:r w:rsidDel="00D25560">
          <w:rPr>
            <w:rStyle w:val="Hyperlink"/>
          </w:rPr>
          <w:fldChar w:fldCharType="end"/>
        </w:r>
      </w:del>
    </w:p>
    <w:p w14:paraId="57D21AB4" w14:textId="045939AA" w:rsidR="00740E16" w:rsidDel="00D25560" w:rsidRDefault="00907199" w:rsidP="00896DC9">
      <w:pPr>
        <w:pStyle w:val="ListParagraph"/>
        <w:numPr>
          <w:ilvl w:val="0"/>
          <w:numId w:val="14"/>
        </w:numPr>
        <w:rPr>
          <w:del w:id="78" w:author="Tony Ercolano" w:date="2015-09-21T16:02:00Z"/>
        </w:rPr>
      </w:pPr>
      <w:del w:id="79" w:author="Tony Ercolano" w:date="2015-09-21T16:02:00Z">
        <w:r w:rsidDel="00D25560">
          <w:fldChar w:fldCharType="begin"/>
        </w:r>
        <w:r w:rsidDel="00D25560">
          <w:delInstrText xml:space="preserve"> HYPERLINK "https://microsoft.sharepoint.com/teams/ServiceBus/Shared%20Documents/Device%20Hub/Device%20Hub%20Architecture_revised.docx?d=w076021f811a24b87bbfb17493ff87e8a" </w:delInstrText>
        </w:r>
        <w:r w:rsidDel="00D25560">
          <w:fldChar w:fldCharType="separate"/>
        </w:r>
        <w:r w:rsidR="00170891" w:rsidDel="00D25560">
          <w:rPr>
            <w:rStyle w:val="Hyperlink"/>
          </w:rPr>
          <w:delText>IoT Hub</w:delText>
        </w:r>
        <w:r w:rsidR="00BD1DF5" w:rsidRPr="00BD1DF5" w:rsidDel="00D25560">
          <w:rPr>
            <w:rStyle w:val="Hyperlink"/>
          </w:rPr>
          <w:delText xml:space="preserve"> Architecture_revised</w:delText>
        </w:r>
        <w:r w:rsidDel="00D25560">
          <w:rPr>
            <w:rStyle w:val="Hyperlink"/>
          </w:rPr>
          <w:fldChar w:fldCharType="end"/>
        </w:r>
      </w:del>
    </w:p>
    <w:p w14:paraId="6EA32BA1" w14:textId="6FEDBB12" w:rsidR="00506172" w:rsidRDefault="00506172">
      <w:pPr>
        <w:pPrChange w:id="80" w:author="Tony Ercolano" w:date="2015-09-21T16:02:00Z">
          <w:pPr>
            <w:pStyle w:val="ListParagraph"/>
          </w:pPr>
        </w:pPrChange>
      </w:pPr>
      <w:del w:id="81" w:author="Tony Ercolano" w:date="2015-09-21T16:02:00Z">
        <w:r w:rsidDel="00D25560">
          <w:br w:type="page"/>
        </w:r>
      </w:del>
    </w:p>
    <w:p w14:paraId="6BBC9AB9" w14:textId="4B43D8FB" w:rsidR="00E16C6C" w:rsidRDefault="008B152D" w:rsidP="00A01434">
      <w:pPr>
        <w:pStyle w:val="Heading1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544447" wp14:editId="0A2AA075">
                <wp:simplePos x="0" y="0"/>
                <wp:positionH relativeFrom="margin">
                  <wp:posOffset>-330200</wp:posOffset>
                </wp:positionH>
                <wp:positionV relativeFrom="paragraph">
                  <wp:posOffset>301625</wp:posOffset>
                </wp:positionV>
                <wp:extent cx="7048500" cy="7899400"/>
                <wp:effectExtent l="0" t="0" r="19050" b="254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AA09B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8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&lt;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stdio.h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&gt;</w:t>
                              </w:r>
                            </w:ins>
                          </w:p>
                          <w:p w14:paraId="2AB050EC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8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&lt;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stdlib.h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&gt;</w:t>
                              </w:r>
                            </w:ins>
                          </w:p>
                          <w:p w14:paraId="491D35E4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0A94299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7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88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"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iothub_client.h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</w:ins>
                          </w:p>
                          <w:p w14:paraId="786CA818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0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"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iothub_message.h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</w:ins>
                          </w:p>
                          <w:p w14:paraId="7B79899E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2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"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threadapi.h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</w:ins>
                          </w:p>
                          <w:p w14:paraId="00A1632B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3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4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"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crt_abstractions.h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</w:ins>
                          </w:p>
                          <w:p w14:paraId="4A662A55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5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6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"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iothubtransportamqp.h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</w:ins>
                          </w:p>
                          <w:p w14:paraId="4C72E42F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7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6EA8B431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5915A2D3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0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#define MAX_NUMBER_OF_MESSAGES 5</w:t>
                              </w:r>
                            </w:ins>
                          </w:p>
                          <w:p w14:paraId="2E146F91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6108CB44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static const unsigned int SLEEP_IN_MILLISECONDS = 500;</w:t>
                              </w:r>
                            </w:ins>
                          </w:p>
                          <w:p w14:paraId="296AD562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static const int MESSAGE_BASE_TRACKING_ID = 42;</w:t>
                              </w:r>
                            </w:ins>
                          </w:p>
                          <w:p w14:paraId="0288D6BD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static int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g_callbackInvoked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56A2C4BC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3D62435B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DBEC97B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proofErr w:type="spellStart"/>
                            <w:ins w:id="111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typedef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struct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EVENT_INSTANCE_TAG</w:t>
                              </w:r>
                            </w:ins>
                          </w:p>
                          <w:p w14:paraId="1B446235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1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{</w:t>
                              </w:r>
                            </w:ins>
                          </w:p>
                          <w:p w14:paraId="29783BBC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1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IOTHUB_MESSAGE_HANDLE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messageHandle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049862C8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1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int </w:t>
                              </w:r>
                              <w:proofErr w:type="spellStart"/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messageTrackingId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;  /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/ For tracking the messages within the user callback.</w:t>
                              </w:r>
                            </w:ins>
                          </w:p>
                          <w:p w14:paraId="65125112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19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} EVENT_INSTANCE;</w:t>
                              </w:r>
                            </w:ins>
                          </w:p>
                          <w:p w14:paraId="0ABD0525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2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107B1B9C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2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22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static void </w:t>
                              </w:r>
                              <w:proofErr w:type="spellStart"/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ReceiveConfirmationCallback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IOTHUB_CLIENT_CONFIRMATION_RESULT result, void*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userContextCallback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</w:t>
                              </w:r>
                            </w:ins>
                          </w:p>
                          <w:p w14:paraId="5DDEE7DE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23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24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{</w:t>
                              </w:r>
                            </w:ins>
                          </w:p>
                          <w:p w14:paraId="4B721254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25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26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EVENT_INSTANCE*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eventInstance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(EVENT_INSTANCE</w:t>
                              </w:r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*)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userContextCallback</w:t>
                              </w:r>
                              <w:proofErr w:type="spellEnd"/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723602D2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27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28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(void)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("Confirmation[%d] received for message tracking id = %d with result = %d\r\n",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g_callbackInvoked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eventInstance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-&gt;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messageTrackingId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, result);</w:t>
                              </w:r>
                            </w:ins>
                          </w:p>
                          <w:p w14:paraId="1D17181E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2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30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/* Some device specific action code goes here... */</w:t>
                              </w:r>
                            </w:ins>
                          </w:p>
                          <w:p w14:paraId="1A050B0C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3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32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g_callbackInvoked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++;</w:t>
                              </w:r>
                            </w:ins>
                          </w:p>
                          <w:p w14:paraId="4E857E29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33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34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}</w:t>
                              </w:r>
                            </w:ins>
                          </w:p>
                          <w:p w14:paraId="3B0B9A1B" w14:textId="77777777" w:rsidR="006C64A2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35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A7967E1" w14:textId="1CB5F06A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3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37" w:author="Tony Ercolano" w:date="2015-09-23T14:02:00Z">
                              <w:r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int main</w:t>
                              </w:r>
                            </w:ins>
                            <w:ins w:id="138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(void)</w:t>
                              </w:r>
                            </w:ins>
                          </w:p>
                          <w:p w14:paraId="1E9313F5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3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40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{</w:t>
                              </w:r>
                            </w:ins>
                          </w:p>
                          <w:p w14:paraId="0B71632B" w14:textId="45A8B750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4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42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co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nst char* </w:t>
                              </w:r>
                              <w:proofErr w:type="spellStart"/>
                              <w:r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connectionString</w:t>
                              </w:r>
                              <w:proofErr w:type="spellEnd"/>
                              <w:r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"[device connection string]</w:t>
                              </w:r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";</w:t>
                              </w:r>
                            </w:ins>
                          </w:p>
                          <w:p w14:paraId="17F60ED6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43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44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IOTHUB_CLIENT_HANDLE iotHubClientHandle;</w:t>
                              </w:r>
                            </w:ins>
                          </w:p>
                          <w:p w14:paraId="55A3F3A5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45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DC6DADC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4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4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EVENT_INSTANCE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eventInstance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[MAX_NUMBER_OF_MESSAGES];</w:t>
                              </w:r>
                            </w:ins>
                          </w:p>
                          <w:p w14:paraId="20C6DC33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4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7FA65CD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4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50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size_t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msgLength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1024;</w:t>
                              </w:r>
                            </w:ins>
                          </w:p>
                          <w:p w14:paraId="2C2011B6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5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52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const char*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msgText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malloc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msgLength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);</w:t>
                              </w:r>
                            </w:ins>
                          </w:p>
                          <w:p w14:paraId="65543B59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53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54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g_callbackInvoked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0;</w:t>
                              </w:r>
                            </w:ins>
                          </w:p>
                          <w:p w14:paraId="6B75A311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55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1AFDA5EF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5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5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(void)</w:t>
                              </w:r>
                              <w:proofErr w:type="spellStart"/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"Starting the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client sample to Send Event Asynchronously...\r\n");</w:t>
                              </w:r>
                            </w:ins>
                          </w:p>
                          <w:p w14:paraId="0FD384E3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5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09DC1BF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5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F1E8896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6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61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if ((iotHubClientHandle =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</w:t>
                              </w:r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CreateFromConnectionString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connectionString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AMQP_Protocol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)) == NULL)</w:t>
                              </w:r>
                            </w:ins>
                          </w:p>
                          <w:p w14:paraId="516AD847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6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6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{</w:t>
                              </w:r>
                            </w:ins>
                          </w:p>
                          <w:p w14:paraId="0AF80A51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6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6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(void)</w:t>
                              </w:r>
                              <w:proofErr w:type="spellStart"/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"ERROR: iotHubClientHandle is NULL!\r\n");</w:t>
                              </w:r>
                            </w:ins>
                          </w:p>
                          <w:p w14:paraId="68B075D4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6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6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}</w:t>
                              </w:r>
                            </w:ins>
                          </w:p>
                          <w:p w14:paraId="54A52CE4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6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69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else</w:t>
                              </w:r>
                            </w:ins>
                          </w:p>
                          <w:p w14:paraId="5FB80FBA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7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71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{</w:t>
                              </w:r>
                            </w:ins>
                          </w:p>
                          <w:p w14:paraId="334037CD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7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7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IOTHUB_CLIENT_STATUS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sendStatus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41A97629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7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7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for (int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0;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&lt; MAX_NUMBER_OF_MESSAGES;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++)</w:t>
                              </w:r>
                            </w:ins>
                          </w:p>
                          <w:p w14:paraId="1D26CFB3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7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7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{</w:t>
                              </w:r>
                            </w:ins>
                          </w:p>
                          <w:p w14:paraId="74FAC078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7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79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sprintf_s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((char</w:t>
                              </w:r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*)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msgText</w:t>
                              </w:r>
                              <w:proofErr w:type="spellEnd"/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msgLength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, "Message_%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d_From_IoTHubClient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",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);</w:t>
                              </w:r>
                            </w:ins>
                          </w:p>
                          <w:p w14:paraId="52B6AF82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8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81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if ((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eventInstance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[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].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messageHandle</w:t>
                              </w:r>
                              <w:proofErr w:type="spellEnd"/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IoTHubMessage_CreateFromByteArray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((const unsigned char*)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msgText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strlen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msgText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))) == NULL)</w:t>
                              </w:r>
                            </w:ins>
                          </w:p>
                          <w:p w14:paraId="4577E811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8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8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{</w:t>
                              </w:r>
                            </w:ins>
                          </w:p>
                          <w:p w14:paraId="240EA5DA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8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8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(void)</w:t>
                              </w:r>
                              <w:proofErr w:type="spellStart"/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"ERROR: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IoTHubMessageHandle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is NULL!\r\n");</w:t>
                              </w:r>
                            </w:ins>
                          </w:p>
                          <w:p w14:paraId="60FD4F38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8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8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}</w:t>
                              </w:r>
                            </w:ins>
                          </w:p>
                          <w:p w14:paraId="70D50BEE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8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89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else</w:t>
                              </w:r>
                            </w:ins>
                          </w:p>
                          <w:p w14:paraId="38379B94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9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91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{</w:t>
                              </w:r>
                            </w:ins>
                          </w:p>
                          <w:p w14:paraId="485848D1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9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9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eventInstance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[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].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messageTrackingId</w:t>
                              </w:r>
                              <w:proofErr w:type="spellEnd"/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MESSAGE_BASE_TRACKING_ID +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7DEE61C6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9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9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if (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</w:t>
                              </w:r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SendEventAsync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iotHubClientHandle,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eventInstance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[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].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messageHandle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ReceiveConfirmationCallback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, &amp;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eventInstance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[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]) != IOTHUB_CLIENT_OK)</w:t>
                              </w:r>
                            </w:ins>
                          </w:p>
                          <w:p w14:paraId="3D29DFB1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9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9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{</w:t>
                              </w:r>
                            </w:ins>
                          </w:p>
                          <w:p w14:paraId="0A775F66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9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99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    (void)</w:t>
                              </w:r>
                              <w:proofErr w:type="spellStart"/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"ERROR: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IoTHubClient_SendEventAsync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..........FAILED!\r\n");</w:t>
                              </w:r>
                            </w:ins>
                          </w:p>
                          <w:p w14:paraId="20937438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0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01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}</w:t>
                              </w:r>
                            </w:ins>
                          </w:p>
                          <w:p w14:paraId="53DE499B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0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0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else</w:t>
                              </w:r>
                            </w:ins>
                          </w:p>
                          <w:p w14:paraId="11BAA12B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0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0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{</w:t>
                              </w:r>
                            </w:ins>
                          </w:p>
                          <w:p w14:paraId="3FC5AAA4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0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0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    (void)</w:t>
                              </w:r>
                              <w:proofErr w:type="spellStart"/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IoTHubClient_SendEventAsync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accepted data for transmission to IoT Hub.\r\n");</w:t>
                              </w:r>
                            </w:ins>
                          </w:p>
                          <w:p w14:paraId="1D301C03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0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09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}                    </w:t>
                              </w:r>
                            </w:ins>
                          </w:p>
                          <w:p w14:paraId="59AF6F09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1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11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(void)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("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</w:t>
                              </w:r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GetSendStatus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) returns %d\r\n",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IoTHubClient_GetSendStatus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(iotHubClientHandle,&amp;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sendStatus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));</w:t>
                              </w:r>
                            </w:ins>
                          </w:p>
                          <w:p w14:paraId="3A43A534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1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1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(void)</w:t>
                              </w:r>
                              <w:proofErr w:type="spellStart"/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IoTHubClient_GetSendStatus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indicated a client status of: %d\r\n",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sendStatus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);</w:t>
                              </w:r>
                            </w:ins>
                          </w:p>
                          <w:p w14:paraId="50259C2C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1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1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}</w:t>
                              </w:r>
                            </w:ins>
                          </w:p>
                          <w:p w14:paraId="4DE52D7C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1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1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}</w:t>
                              </w:r>
                            </w:ins>
                          </w:p>
                          <w:p w14:paraId="6C0EBE4B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1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19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while (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g_callbackInvoked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&lt; MAX_NUMBER_OF_MESSAGES)</w:t>
                              </w:r>
                            </w:ins>
                          </w:p>
                          <w:p w14:paraId="0CA731B2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2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21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{</w:t>
                              </w:r>
                            </w:ins>
                          </w:p>
                          <w:p w14:paraId="052A2341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2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2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ThreadAPI_Sleep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(SLEEP_IN_MILLISECONDS);</w:t>
                              </w:r>
                            </w:ins>
                          </w:p>
                          <w:p w14:paraId="3C9720D2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2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2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}</w:t>
                              </w:r>
                            </w:ins>
                          </w:p>
                          <w:p w14:paraId="0CD2F893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2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2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(void)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("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</w:t>
                              </w:r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GetSendStatus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) returns %d\r\n",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IoTHubClient_GetSendStatus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(iotHubClientHandle, &amp;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sendStatus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));</w:t>
                              </w:r>
                            </w:ins>
                          </w:p>
                          <w:p w14:paraId="1496E28B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2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29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(void)</w:t>
                              </w:r>
                              <w:proofErr w:type="spellStart"/>
                              <w:proofErr w:type="gram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IoTHubClient_GetSendStatus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indicated a client status of: %d\r\n",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sendStatus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);</w:t>
                              </w:r>
                            </w:ins>
                          </w:p>
                          <w:p w14:paraId="7B7D9861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3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31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}</w:t>
                              </w:r>
                            </w:ins>
                          </w:p>
                          <w:p w14:paraId="1C4BAFAF" w14:textId="77777777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3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3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</w:t>
                              </w:r>
                              <w:proofErr w:type="spellStart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IoTHubClient_Destroy</w:t>
                              </w:r>
                              <w:proofErr w:type="spellEnd"/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(iotHubClientHandle);</w:t>
                              </w:r>
                            </w:ins>
                          </w:p>
                          <w:p w14:paraId="1E9F9C86" w14:textId="505B5FCA" w:rsidR="006C64A2" w:rsidRPr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3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3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return 0;</w:t>
                              </w:r>
                            </w:ins>
                          </w:p>
                          <w:p w14:paraId="03A93631" w14:textId="6C449340" w:rsidR="006C64A2" w:rsidRPr="009727BE" w:rsidDel="0003413B" w:rsidRDefault="006C64A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3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ins w:id="23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}</w:t>
                              </w:r>
                            </w:ins>
                            <w:del w:id="23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&lt;stdio.h&gt;</w:delText>
                              </w:r>
                            </w:del>
                          </w:p>
                          <w:p w14:paraId="0D909B6B" w14:textId="45FFA621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3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4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&lt;stdlib.h&gt;</w:delText>
                              </w:r>
                            </w:del>
                          </w:p>
                          <w:p w14:paraId="7FA71263" w14:textId="46EC7AC0" w:rsidR="006C64A2" w:rsidRPr="009727BE" w:rsidDel="00907199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41" w:author="Tony Ercolano" w:date="2015-09-21T13:49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42" w:author="Tony Ercolano" w:date="2015-09-21T13:49:00Z"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#ifdef</w:delText>
                              </w:r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_CRTDBG_MAP_ALLOC</w:delText>
                              </w:r>
                            </w:del>
                          </w:p>
                          <w:p w14:paraId="47795AD9" w14:textId="3A8ACAAA" w:rsidR="006C64A2" w:rsidRPr="009727BE" w:rsidDel="00907199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43" w:author="Tony Ercolano" w:date="2015-09-21T13:49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44" w:author="Tony Ercolano" w:date="2015-09-21T13:49:00Z"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&lt;crtdbg.h&gt;</w:delText>
                              </w:r>
                            </w:del>
                          </w:p>
                          <w:p w14:paraId="159F0C7A" w14:textId="4E5C8AA8" w:rsidR="006C64A2" w:rsidRPr="009727BE" w:rsidDel="00907199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45" w:author="Tony Ercolano" w:date="2015-09-21T13:49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46" w:author="Tony Ercolano" w:date="2015-09-21T13:49:00Z"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#endif</w:delText>
                              </w:r>
                            </w:del>
                          </w:p>
                          <w:p w14:paraId="11AE6F67" w14:textId="7CADA3F2" w:rsidR="006C64A2" w:rsidRPr="009727BE" w:rsidDel="00907199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47" w:author="Tony Ercolano" w:date="2015-09-21T13:49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48" w:author="Tony Ercolano" w:date="2015-09-21T13:49:00Z"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"gballoc.h"</w:delText>
                              </w:r>
                            </w:del>
                          </w:p>
                          <w:p w14:paraId="6BF4760B" w14:textId="7B951D92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4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5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1C61639B" w14:textId="479055AC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5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5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hub_client.h"</w:delText>
                              </w:r>
                            </w:del>
                          </w:p>
                          <w:p w14:paraId="5F370274" w14:textId="1A73E00F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5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5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hub_message.h"</w:delText>
                              </w:r>
                            </w:del>
                          </w:p>
                          <w:p w14:paraId="5C66117A" w14:textId="013BD0D0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5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5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"threadapi.h"</w:delText>
                              </w:r>
                            </w:del>
                          </w:p>
                          <w:p w14:paraId="52B96064" w14:textId="56D0EF57" w:rsidR="006C64A2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57" w:author="Tony Ercolano" w:date="2015-09-23T14:01:00Z"/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</w:pPr>
                            <w:del w:id="25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"crt_abstractions.h"</w:delText>
                              </w:r>
                            </w:del>
                          </w:p>
                          <w:p w14:paraId="75C5ACC6" w14:textId="106BCEC0" w:rsidR="006C64A2" w:rsidDel="0003413B" w:rsidRDefault="006C64A2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59" w:author="Tony Ercolano" w:date="2015-09-23T14:01:00Z"/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</w:pPr>
                            <w:del w:id="26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iothubtransportamqp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.h"</w:delText>
                              </w:r>
                            </w:del>
                          </w:p>
                          <w:p w14:paraId="56E3890D" w14:textId="12E75C57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6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2CB3CBD3" w14:textId="50CE3F1C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6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6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089F1BEC" w14:textId="4D02A254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6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6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#define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MAX_NUMBER_OF_MESSAGES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5</w:delText>
                              </w:r>
                            </w:del>
                          </w:p>
                          <w:p w14:paraId="5AFEDE09" w14:textId="791A3FF0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6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6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7E98ED09" w14:textId="62CCF7D3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6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6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static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const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unsigned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SLEEP_IN_MILLISECONDS = 500;</w:delText>
                              </w:r>
                            </w:del>
                          </w:p>
                          <w:p w14:paraId="4BCA7671" w14:textId="00EB7FBC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7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7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static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const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MESSAGE_BASE_TRACKING_ID = 42;</w:delText>
                              </w:r>
                            </w:del>
                          </w:p>
                          <w:p w14:paraId="312EB6C7" w14:textId="10113099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7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7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static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g_callbackInvoked;</w:delText>
                              </w:r>
                            </w:del>
                          </w:p>
                          <w:p w14:paraId="6826AF15" w14:textId="7E82073D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7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7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2F179AB6" w14:textId="03DD7304" w:rsidR="006C64A2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7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7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DEFINE_ENUM_STRINGS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CLIENT_CONFIRMATION_RESULT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CLIENT_CONFIRMATION_RESULT_VALUES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36E23DAA" w14:textId="4776A0DC" w:rsidR="006C64A2" w:rsidRPr="009727BE" w:rsidDel="0003413B" w:rsidRDefault="006C64A2" w:rsidP="00706A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7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7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DEFINE_ENUM_STRINGS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CLIENT_RESULT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CLIENT_RESULT_VALUES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0007660A" w14:textId="2D05F1C3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8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3797090A" w14:textId="58189783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8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8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3842A511" w14:textId="6C8F580F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8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8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typedef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struct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_INSTANCE_TAG</w:delText>
                              </w:r>
                            </w:del>
                          </w:p>
                          <w:p w14:paraId="6FC34E3F" w14:textId="523228F7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8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8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{</w:delText>
                              </w:r>
                            </w:del>
                          </w:p>
                          <w:p w14:paraId="329DB542" w14:textId="503F5AEB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8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8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MESSAGE_HANDLE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messageHandle;</w:delText>
                              </w:r>
                            </w:del>
                          </w:p>
                          <w:p w14:paraId="673F6DE1" w14:textId="4AC34A9B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8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9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messageTrackingId;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0"/>
                                  <w:szCs w:val="20"/>
                                </w:rPr>
                                <w:delText>// For tracking the messages within the user callback.</w:delText>
                              </w:r>
                            </w:del>
                          </w:p>
                          <w:p w14:paraId="076746D4" w14:textId="440D3A4E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9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9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}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_INSTANCE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2014F0AF" w14:textId="4A82A16B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9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9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5E622FDB" w14:textId="4D621D99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9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9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static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ReceiveConfirmationCallback(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CLIENT_CONFIRMATION_RESULT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0"/>
                                  <w:szCs w:val="20"/>
                                </w:rPr>
                                <w:delText>result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0"/>
                                  <w:szCs w:val="20"/>
                                </w:rPr>
                                <w:delText>userContextCallback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</w:delText>
                              </w:r>
                            </w:del>
                          </w:p>
                          <w:p w14:paraId="77D2CCEE" w14:textId="48164688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9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9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{</w:delText>
                              </w:r>
                            </w:del>
                          </w:p>
                          <w:p w14:paraId="1E5397C0" w14:textId="08B410F5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9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0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_INSTANCE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 = 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_INSTANCE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*)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0"/>
                                  <w:szCs w:val="20"/>
                                </w:rPr>
                                <w:delText>userContextCallback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07F16B02" w14:textId="445243B0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0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0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"Confirmation[%d] received for message tracking id = %d with result = %s\r\n"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g_callbackInvoked,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Instance-&gt;messageTrackingId,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ENUM_TO_STRING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CLIENT_CONFIRMATION_RESULT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0"/>
                                  <w:szCs w:val="20"/>
                                </w:rPr>
                                <w:delText>result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));</w:delText>
                              </w:r>
                            </w:del>
                          </w:p>
                          <w:p w14:paraId="53A2DF6D" w14:textId="212D3675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0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0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0"/>
                                  <w:szCs w:val="20"/>
                                </w:rPr>
                                <w:delText>/* Some device specific action code goes here... */</w:delText>
                              </w:r>
                            </w:del>
                          </w:p>
                          <w:p w14:paraId="2A623F2D" w14:textId="5E8EE72A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0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0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g_callbackInvoked++;</w:delText>
                              </w:r>
                            </w:del>
                          </w:p>
                          <w:p w14:paraId="287D283A" w14:textId="2B472D18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0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0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}</w:delText>
                              </w:r>
                            </w:del>
                          </w:p>
                          <w:p w14:paraId="647CFA42" w14:textId="6499CEB4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0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1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299990DE" w14:textId="5A903CD0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1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1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main(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</w:delText>
                              </w:r>
                            </w:del>
                          </w:p>
                          <w:p w14:paraId="035754CB" w14:textId="6A79D080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1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1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{</w:delText>
                              </w:r>
                            </w:del>
                          </w:p>
                          <w:p w14:paraId="485C8F71" w14:textId="25662974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1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1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CLIENT_CONFIG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HubClientConfig;</w:delText>
                              </w:r>
                            </w:del>
                          </w:p>
                          <w:p w14:paraId="21F7B586" w14:textId="10A9A981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1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1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CLIENT_HANDLE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iotHubClientHandle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36FB967E" w14:textId="57D87F05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1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2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6CC93E2E" w14:textId="4B4BC86D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2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2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_INSTANCE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MAX_NUMBER_OF_MESSAGES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];</w:delText>
                              </w:r>
                            </w:del>
                          </w:p>
                          <w:p w14:paraId="7F6365D1" w14:textId="3554E05B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2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2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2345ED8D" w14:textId="02EE38EC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2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2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size_t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msgLength = 1024;</w:delText>
                              </w:r>
                            </w:del>
                          </w:p>
                          <w:p w14:paraId="4CB6FFFB" w14:textId="07F41EFD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2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2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const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char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 msgText = malloc(msgLength);</w:delText>
                              </w:r>
                            </w:del>
                          </w:p>
                          <w:p w14:paraId="23871E25" w14:textId="3B55846F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2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3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g_callbackInvoked = 0;</w:delText>
                              </w:r>
                            </w:del>
                          </w:p>
                          <w:p w14:paraId="119C42BE" w14:textId="5AC67CD3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3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3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32B92993" w14:textId="4E5055BB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3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3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"Starting the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Hub client sample to Send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 Asynchronously...\r\n"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047CA8E0" w14:textId="7AF5C377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3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3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3D673CE4" w14:textId="2DFEDD59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3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3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0"/>
                                  <w:szCs w:val="20"/>
                                </w:rPr>
                                <w:delText>/* Setup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0"/>
                                  <w:szCs w:val="20"/>
                                </w:rPr>
                                <w:delText>Hub client configuration */</w:delText>
                              </w:r>
                            </w:del>
                          </w:p>
                          <w:p w14:paraId="3C97D46A" w14:textId="5BBF5703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3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4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.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HubName =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</w:del>
                            <w:del w:id="341" w:author="Tony Ercolano" w:date="2015-09-21T11:39:00Z">
                              <w:r w:rsidRPr="009727BE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sdktesthub</w:delText>
                              </w:r>
                            </w:del>
                            <w:del w:id="34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27BCBB54" w14:textId="50B68A79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4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4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.deviceId = </w:delText>
                              </w:r>
                            </w:del>
                            <w:del w:id="345" w:author="Tony Ercolano" w:date="2015-09-21T11:39:00Z">
                              <w:r w:rsidRPr="009727BE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"devicec4828b8f55064c8b889be1fd5bf1ae1f</w:delText>
                              </w:r>
                            </w:del>
                            <w:del w:id="346" w:author="Tony Ercolano" w:date="2015-09-21T11:40:00Z">
                              <w:r w:rsidRPr="009727BE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</w:del>
                            <w:del w:id="34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0E6B50AC" w14:textId="5777E0F3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4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4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.deviceKey =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</w:del>
                            <w:del w:id="350" w:author="Tony Ercolano" w:date="2015-09-21T11:40:00Z">
                              <w:r w:rsidRPr="009727BE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oUVWpT/yBLl7YuKD324oW+f3ybXgKWLnczg+mamlsT4=</w:delText>
                              </w:r>
                            </w:del>
                            <w:del w:id="35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46029114" w14:textId="04C6EB87" w:rsidR="006C64A2" w:rsidRPr="00C80CAC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5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del w:id="35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iotHubClientConfig</w:delText>
                              </w:r>
                              <w:r w:rsidRPr="00C80CAC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.protocol = </w:delText>
                              </w:r>
                            </w:del>
                            <w:del w:id="354" w:author="Tony Ercolano" w:date="2015-09-21T11:40:00Z">
                              <w:r w:rsidRPr="00C80CAC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DeviceClientProvideAmqpResources</w:delText>
                              </w:r>
                            </w:del>
                            <w:del w:id="355" w:author="Tony Ercolano" w:date="2015-09-23T14:01:00Z">
                              <w:r w:rsidRPr="00C80CAC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;</w:delText>
                              </w:r>
                            </w:del>
                          </w:p>
                          <w:p w14:paraId="6B8487C0" w14:textId="5E465529" w:rsidR="006C64A2" w:rsidRPr="00C80CAC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5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del w:id="357" w:author="Tony Ercolano" w:date="2015-09-23T14:01:00Z">
                              <w:r w:rsidRPr="00C80CAC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 xml:space="preserve"> </w:delText>
                              </w:r>
                            </w:del>
                          </w:p>
                          <w:p w14:paraId="5658C8A2" w14:textId="574E7CEF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5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59" w:author="Tony Ercolano" w:date="2015-09-23T14:01:00Z">
                              <w:r w:rsidRPr="00C80CAC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if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iotHubClientHandle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=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Create(&amp;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)) ==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NULL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</w:delText>
                              </w:r>
                            </w:del>
                          </w:p>
                          <w:p w14:paraId="2715E0AB" w14:textId="791BC1C0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6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6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{</w:delText>
                              </w:r>
                            </w:del>
                          </w:p>
                          <w:p w14:paraId="0D58D697" w14:textId="5B711DC8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6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6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"ERROR: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iotHubClientHandle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 is NULL!\r\n"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242D29DC" w14:textId="1D906FBA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6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6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}</w:delText>
                              </w:r>
                            </w:del>
                          </w:p>
                          <w:p w14:paraId="73ABAFF1" w14:textId="09A3D3D5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6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6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else</w:delText>
                              </w:r>
                            </w:del>
                          </w:p>
                          <w:p w14:paraId="1C899448" w14:textId="6D024002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6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6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{</w:delText>
                              </w:r>
                            </w:del>
                          </w:p>
                          <w:p w14:paraId="650A5F00" w14:textId="2067CD72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7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7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for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i = 0; i &lt;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MAX_NUMBER_OF_MESSAGES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 i++)</w:delText>
                              </w:r>
                            </w:del>
                          </w:p>
                          <w:p w14:paraId="59EB82D4" w14:textId="494156DF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7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7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{</w:delText>
                              </w:r>
                            </w:del>
                          </w:p>
                          <w:p w14:paraId="3B06D436" w14:textId="161C9FDD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7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7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sprintf_s((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char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*)msgText, msgLength,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"Message_%d_From_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HubClient"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i);</w:delText>
                              </w:r>
                            </w:del>
                          </w:p>
                          <w:p w14:paraId="1007E340" w14:textId="12F8CACA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7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7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if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Instance[i].messageHandle = </w:delText>
                              </w:r>
                            </w:del>
                            <w:del w:id="378" w:author="Tony Ercolano" w:date="2015-09-23T13:20:00Z">
                              <w:r w:rsidDel="00771A14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IoTHubMessage_</w:delText>
                              </w:r>
                              <w:r w:rsidRPr="009727BE" w:rsidDel="00771A14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Create()</w:delText>
                              </w:r>
                            </w:del>
                            <w:del w:id="37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 ==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NULL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</w:delText>
                              </w:r>
                            </w:del>
                          </w:p>
                          <w:p w14:paraId="19A5DA9B" w14:textId="25B03D76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8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8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{</w:delText>
                              </w:r>
                            </w:del>
                          </w:p>
                          <w:p w14:paraId="0AC0234F" w14:textId="4CD7FE71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8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8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"ERROR: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IoTHubMessage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Handle is NULL!\r\n"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08174D9E" w14:textId="1549097F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8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8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}</w:delText>
                              </w:r>
                            </w:del>
                          </w:p>
                          <w:p w14:paraId="0109578E" w14:textId="5CB21774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8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8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else</w:delText>
                              </w:r>
                            </w:del>
                          </w:p>
                          <w:p w14:paraId="5E709C0E" w14:textId="373AA046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8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8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{</w:delText>
                              </w:r>
                            </w:del>
                          </w:p>
                          <w:p w14:paraId="211FAB24" w14:textId="7E1E1FA4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9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9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Instance[i].messageTrackingId = MESSAGE_BASE_TRACKING_ID + i;</w:delText>
                              </w:r>
                            </w:del>
                          </w:p>
                          <w:p w14:paraId="56F55227" w14:textId="64B0E05F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9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9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1C5D8659" w14:textId="5BD7339E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9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9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if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IoTHubMessage_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SetData(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Instance[i].messageHandle,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const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unsigned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char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*)msgText, strlen(msgText)) !=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MESSAGE_OK)</w:delText>
                              </w:r>
                            </w:del>
                          </w:p>
                          <w:p w14:paraId="4AF7D88D" w14:textId="69E41700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9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9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{</w:delText>
                              </w:r>
                            </w:del>
                          </w:p>
                          <w:p w14:paraId="213B795C" w14:textId="28F8C219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9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9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"ERROR: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IoTHubMessage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 failed to set data!\r\n"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01AB73A0" w14:textId="6A3B06B5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0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0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}</w:delText>
                              </w:r>
                            </w:del>
                          </w:p>
                          <w:p w14:paraId="297F7341" w14:textId="1F09E950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0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0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else</w:delText>
                              </w:r>
                            </w:del>
                          </w:p>
                          <w:p w14:paraId="19754BF3" w14:textId="5A4853F7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0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0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{</w:delText>
                              </w:r>
                            </w:del>
                          </w:p>
                          <w:p w14:paraId="43EF70C2" w14:textId="364E2B67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0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0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if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Send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Async(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iotHubClientHandle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Instance[i].messageHandle, ReceiveConfirmationCallback, &amp;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Instance[i]) !=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CLIENT_OK)</w:delText>
                              </w:r>
                            </w:del>
                          </w:p>
                          <w:p w14:paraId="53C5A741" w14:textId="6FE3D55F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0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0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{</w:delText>
                              </w:r>
                            </w:del>
                          </w:p>
                          <w:p w14:paraId="60AE4E37" w14:textId="3C1BE244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1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1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   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"ERROR: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HubClient_Send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Async..........FAILED!\r\n"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19FB7983" w14:textId="14C411BD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1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1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}</w:delText>
                              </w:r>
                            </w:del>
                          </w:p>
                          <w:p w14:paraId="5F714EC9" w14:textId="614CE76B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1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1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else</w:delText>
                              </w:r>
                            </w:del>
                          </w:p>
                          <w:p w14:paraId="18E857B4" w14:textId="5E56E78F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1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1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{</w:delText>
                              </w:r>
                            </w:del>
                          </w:p>
                          <w:p w14:paraId="54487A15" w14:textId="32103A27" w:rsidR="006C64A2" w:rsidDel="0003413B" w:rsidRDefault="006C64A2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1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1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   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IoTHubClient_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Send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Async accepted data for transmission to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 Hub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.\r\n"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000E503E" w14:textId="77AABFFA" w:rsidR="006C64A2" w:rsidRPr="009727BE" w:rsidDel="0003413B" w:rsidRDefault="006C64A2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2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21" w:author="Tony Ercolano" w:date="2015-09-23T14:01:00Z"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ab/>
                                <w:delText xml:space="preserve">        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while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(g_callbackInvoked &lt;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MAX_NUMBER_OF_MESSAGES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</w:delText>
                              </w:r>
                            </w:del>
                          </w:p>
                          <w:p w14:paraId="40290921" w14:textId="49B4D40E" w:rsidR="006C64A2" w:rsidDel="0003413B" w:rsidRDefault="006C64A2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2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23" w:author="Tony Ercolano" w:date="2015-09-23T14:01:00Z"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                   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{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7785B59D" w14:textId="31AA038C" w:rsidR="006C64A2" w:rsidRPr="009727BE" w:rsidDel="0003413B" w:rsidRDefault="006C64A2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2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25" w:author="Tony Ercolano" w:date="2015-09-23T14:01:00Z"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                   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ThreadAPI_Sleep(SLEEP_IN_MILLISECONDS);</w:delText>
                              </w:r>
                            </w:del>
                          </w:p>
                          <w:p w14:paraId="1A77C6B2" w14:textId="3C26FD7E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2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27" w:author="Tony Ercolano" w:date="2015-09-23T14:01:00Z"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                   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}</w:delText>
                              </w:r>
                            </w:del>
                          </w:p>
                          <w:p w14:paraId="7FE85A35" w14:textId="70DBB7D4" w:rsidR="006C64A2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2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2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}</w:delText>
                              </w:r>
                            </w:del>
                          </w:p>
                          <w:p w14:paraId="13C7296E" w14:textId="7AD509DC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3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31" w:author="Tony Ercolano" w:date="2015-09-23T14:01:00Z"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                   (void)printf("IoTHubClient_GetSendStatus() returns %s\r\n", ENUM_TO_STRING(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CLIENT_RESULT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 xml:space="preserve">, </w:delText>
                              </w:r>
                              <w:r w:rsidRPr="00706A9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IoTHubClient_GetSendStatus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(</w:delText>
                              </w:r>
                              <w:r w:rsidRPr="00706A9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iotHubClientHandle));</w:delText>
                              </w:r>
                            </w:del>
                          </w:p>
                          <w:p w14:paraId="24D39DD3" w14:textId="59E841C5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3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3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}</w:delText>
                              </w:r>
                            </w:del>
                          </w:p>
                          <w:p w14:paraId="655A79D9" w14:textId="3E2FFE5B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3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3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}</w:delText>
                              </w:r>
                            </w:del>
                          </w:p>
                          <w:p w14:paraId="5B015DA3" w14:textId="523DB017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3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3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}</w:delText>
                              </w:r>
                            </w:del>
                          </w:p>
                          <w:p w14:paraId="5E720DF4" w14:textId="239943B0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3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3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}</w:delText>
                              </w:r>
                            </w:del>
                          </w:p>
                          <w:p w14:paraId="1B02F54A" w14:textId="49C68EE7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4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4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5B88E6B5" w14:textId="58CA7872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4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4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Destroy(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iotHubClientHandle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2E078AE4" w14:textId="71D11FFF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4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4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return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0;</w:delText>
                              </w:r>
                            </w:del>
                          </w:p>
                          <w:p w14:paraId="72681E33" w14:textId="7EC578DD" w:rsidR="006C64A2" w:rsidRPr="009727BE" w:rsidDel="0003413B" w:rsidRDefault="006C64A2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4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4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}</w:delText>
                              </w:r>
                            </w:del>
                          </w:p>
                          <w:p w14:paraId="682EBEB8" w14:textId="108CB3D6" w:rsidR="006C64A2" w:rsidRPr="00DE4E6A" w:rsidRDefault="006C64A2" w:rsidP="00E16C6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444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pt;margin-top:23.75pt;width:555pt;height:6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">
                <v:textbox>
                  <w:txbxContent>
                    <w:p w14:paraId="78BAA09B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47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48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&lt;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stdio.h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&gt;</w:t>
                        </w:r>
                      </w:ins>
                    </w:p>
                    <w:p w14:paraId="2AB050EC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49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50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&lt;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stdlib.h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&gt;</w:t>
                        </w:r>
                      </w:ins>
                    </w:p>
                    <w:p w14:paraId="491D35E4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51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0A94299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5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53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"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iothub_client.h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</w:ins>
                    </w:p>
                    <w:p w14:paraId="786CA818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5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5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"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iothub_message.h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</w:ins>
                    </w:p>
                    <w:p w14:paraId="7B79899E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5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5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"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threadapi.h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</w:ins>
                    </w:p>
                    <w:p w14:paraId="00A1632B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5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5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"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crt_abstractions.h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</w:ins>
                    </w:p>
                    <w:p w14:paraId="4A662A55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6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6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"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iothubtransportamqp.h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</w:ins>
                    </w:p>
                    <w:p w14:paraId="4C72E42F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6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6EA8B431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6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5915A2D3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6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6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#define MAX_NUMBER_OF_MESSAGES 5</w:t>
                        </w:r>
                      </w:ins>
                    </w:p>
                    <w:p w14:paraId="2E146F91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6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6108CB44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67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68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static const unsigned int SLEEP_IN_MILLISECONDS = 500;</w:t>
                        </w:r>
                      </w:ins>
                    </w:p>
                    <w:p w14:paraId="296AD562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69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70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static const int MESSAGE_BASE_TRACKING_ID = 42;</w:t>
                        </w:r>
                      </w:ins>
                    </w:p>
                    <w:p w14:paraId="0288D6BD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71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72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static int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g_callbackInvoked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56A2C4BC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7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3D62435B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7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DBEC97B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75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proofErr w:type="spellStart"/>
                      <w:ins w:id="476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typedef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struct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EVENT_INSTANCE_TAG</w:t>
                        </w:r>
                      </w:ins>
                    </w:p>
                    <w:p w14:paraId="1B446235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77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78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{</w:t>
                        </w:r>
                      </w:ins>
                    </w:p>
                    <w:p w14:paraId="29783BBC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79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80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IOTHUB_MESSAGE_HANDLE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messageHandle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049862C8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81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82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int </w:t>
                        </w:r>
                        <w:proofErr w:type="spellStart"/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messageTrackingId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;  /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/ For tracking the messages within the user callback.</w:t>
                        </w:r>
                      </w:ins>
                    </w:p>
                    <w:p w14:paraId="65125112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8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84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} EVENT_INSTANCE;</w:t>
                        </w:r>
                      </w:ins>
                    </w:p>
                    <w:p w14:paraId="0ABD0525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85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107B1B9C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8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8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static void </w:t>
                        </w:r>
                        <w:proofErr w:type="spellStart"/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ReceiveConfirmationCallback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IOTHUB_CLIENT_CONFIRMATION_RESULT result, void*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userContextCallback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</w:t>
                        </w:r>
                      </w:ins>
                    </w:p>
                    <w:p w14:paraId="5DDEE7DE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8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8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{</w:t>
                        </w:r>
                      </w:ins>
                    </w:p>
                    <w:p w14:paraId="4B721254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9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9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EVENT_INSTANCE*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eventInstance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(EVENT_INSTANCE</w:t>
                        </w:r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*)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userContextCallback</w:t>
                        </w:r>
                        <w:proofErr w:type="spellEnd"/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723602D2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9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93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(void)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("Confirmation[%d] received for message tracking id = %d with result = %d\r\n",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g_callbackInvoked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eventInstance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-&gt;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messageTrackingId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, result);</w:t>
                        </w:r>
                      </w:ins>
                    </w:p>
                    <w:p w14:paraId="1D17181E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9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9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/* Some device specific action code goes here... */</w:t>
                        </w:r>
                      </w:ins>
                    </w:p>
                    <w:p w14:paraId="1A050B0C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9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9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g_callbackInvoked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++;</w:t>
                        </w:r>
                      </w:ins>
                    </w:p>
                    <w:p w14:paraId="4E857E29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9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9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}</w:t>
                        </w:r>
                      </w:ins>
                    </w:p>
                    <w:p w14:paraId="3B0B9A1B" w14:textId="77777777" w:rsidR="006C64A2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0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A7967E1" w14:textId="1CB5F06A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01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02" w:author="Tony Ercolano" w:date="2015-09-23T14:02:00Z">
                        <w:r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int main</w:t>
                        </w:r>
                      </w:ins>
                      <w:ins w:id="503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(void)</w:t>
                        </w:r>
                      </w:ins>
                    </w:p>
                    <w:p w14:paraId="1E9313F5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0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0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{</w:t>
                        </w:r>
                      </w:ins>
                    </w:p>
                    <w:p w14:paraId="0B71632B" w14:textId="45A8B750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0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0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co</w:t>
                        </w:r>
                        <w:r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nst char* 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connectionString</w:t>
                        </w:r>
                        <w:proofErr w:type="spellEnd"/>
                        <w:r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"[device connection string]</w:t>
                        </w:r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";</w:t>
                        </w:r>
                      </w:ins>
                    </w:p>
                    <w:p w14:paraId="17F60ED6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0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0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IOTHUB_CLIENT_HANDLE iotHubClientHandle;</w:t>
                        </w:r>
                      </w:ins>
                    </w:p>
                    <w:p w14:paraId="55A3F3A5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1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DC6DADC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11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12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EVENT_INSTANCE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eventInstance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[MAX_NUMBER_OF_MESSAGES];</w:t>
                        </w:r>
                      </w:ins>
                    </w:p>
                    <w:p w14:paraId="20C6DC33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1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7FA65CD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1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1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size_t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msgLength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1024;</w:t>
                        </w:r>
                      </w:ins>
                    </w:p>
                    <w:p w14:paraId="2C2011B6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1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1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const char*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msgText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malloc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msgLength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);</w:t>
                        </w:r>
                      </w:ins>
                    </w:p>
                    <w:p w14:paraId="65543B59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1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1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g_callbackInvoked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0;</w:t>
                        </w:r>
                      </w:ins>
                    </w:p>
                    <w:p w14:paraId="6B75A311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2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1AFDA5EF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21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22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(void)</w:t>
                        </w:r>
                        <w:proofErr w:type="spellStart"/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"Starting the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client sample to Send Event Asynchronously...\r\n");</w:t>
                        </w:r>
                      </w:ins>
                    </w:p>
                    <w:p w14:paraId="0FD384E3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2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09DC1BF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2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F1E8896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25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26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if ((iotHubClientHandle =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</w:t>
                        </w:r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CreateFromConnectionString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spellStart"/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connectionString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AMQP_Protocol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)) == NULL)</w:t>
                        </w:r>
                      </w:ins>
                    </w:p>
                    <w:p w14:paraId="516AD847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27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28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{</w:t>
                        </w:r>
                      </w:ins>
                    </w:p>
                    <w:p w14:paraId="0AF80A51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29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30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(void)</w:t>
                        </w:r>
                        <w:proofErr w:type="spellStart"/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"ERROR: iotHubClientHandle is NULL!\r\n");</w:t>
                        </w:r>
                      </w:ins>
                    </w:p>
                    <w:p w14:paraId="68B075D4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31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32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}</w:t>
                        </w:r>
                      </w:ins>
                    </w:p>
                    <w:p w14:paraId="54A52CE4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3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34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else</w:t>
                        </w:r>
                      </w:ins>
                    </w:p>
                    <w:p w14:paraId="5FB80FBA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35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36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{</w:t>
                        </w:r>
                      </w:ins>
                    </w:p>
                    <w:p w14:paraId="334037CD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37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38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IOTHUB_CLIENT_STATUS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sendStatus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41A97629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39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40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for (int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0;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&lt; MAX_NUMBER_OF_MESSAGES;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++)</w:t>
                        </w:r>
                      </w:ins>
                    </w:p>
                    <w:p w14:paraId="1D26CFB3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41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42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{</w:t>
                        </w:r>
                      </w:ins>
                    </w:p>
                    <w:p w14:paraId="74FAC078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4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44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sprintf_s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((char</w:t>
                        </w:r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*)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msgText</w:t>
                        </w:r>
                        <w:proofErr w:type="spellEnd"/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msgLength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, "Message_%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d_From_IoTHubClient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",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);</w:t>
                        </w:r>
                      </w:ins>
                    </w:p>
                    <w:p w14:paraId="52B6AF82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45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46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if ((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eventInstance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[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].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messageHandle</w:t>
                        </w:r>
                        <w:proofErr w:type="spellEnd"/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IoTHubMessage_CreateFromByteArray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((const unsigned char*)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msgText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strlen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msgText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))) == NULL)</w:t>
                        </w:r>
                      </w:ins>
                    </w:p>
                    <w:p w14:paraId="4577E811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47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48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{</w:t>
                        </w:r>
                      </w:ins>
                    </w:p>
                    <w:p w14:paraId="240EA5DA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49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50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(void)</w:t>
                        </w:r>
                        <w:proofErr w:type="spellStart"/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"ERROR: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IoTHubMessageHandle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is NULL!\r\n");</w:t>
                        </w:r>
                      </w:ins>
                    </w:p>
                    <w:p w14:paraId="60FD4F38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51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52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}</w:t>
                        </w:r>
                      </w:ins>
                    </w:p>
                    <w:p w14:paraId="70D50BEE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5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54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else</w:t>
                        </w:r>
                      </w:ins>
                    </w:p>
                    <w:p w14:paraId="38379B94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55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56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{</w:t>
                        </w:r>
                      </w:ins>
                    </w:p>
                    <w:p w14:paraId="485848D1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57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58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eventInstance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[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].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messageTrackingId</w:t>
                        </w:r>
                        <w:proofErr w:type="spellEnd"/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MESSAGE_BASE_TRACKING_ID +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7DEE61C6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59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60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if (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</w:t>
                        </w:r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SendEventAsync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iotHubClientHandle,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eventInstance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[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].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messageHandle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ReceiveConfirmationCallback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, &amp;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eventInstance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[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]) != IOTHUB_CLIENT_OK)</w:t>
                        </w:r>
                      </w:ins>
                    </w:p>
                    <w:p w14:paraId="3D29DFB1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61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62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{</w:t>
                        </w:r>
                      </w:ins>
                    </w:p>
                    <w:p w14:paraId="0A775F66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6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64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    (void)</w:t>
                        </w:r>
                        <w:proofErr w:type="spellStart"/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"ERROR: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IoTHubClient_SendEventAsync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..........FAILED!\r\n");</w:t>
                        </w:r>
                      </w:ins>
                    </w:p>
                    <w:p w14:paraId="20937438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65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66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}</w:t>
                        </w:r>
                      </w:ins>
                    </w:p>
                    <w:p w14:paraId="53DE499B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67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68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else</w:t>
                        </w:r>
                      </w:ins>
                    </w:p>
                    <w:p w14:paraId="11BAA12B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69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70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{</w:t>
                        </w:r>
                      </w:ins>
                    </w:p>
                    <w:p w14:paraId="3FC5AAA4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71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72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    (void)</w:t>
                        </w:r>
                        <w:proofErr w:type="spellStart"/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IoTHubClient_SendEventAsync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accepted data for transmission to IoT Hub.\r\n");</w:t>
                        </w:r>
                      </w:ins>
                    </w:p>
                    <w:p w14:paraId="1D301C03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7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74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}                    </w:t>
                        </w:r>
                      </w:ins>
                    </w:p>
                    <w:p w14:paraId="59AF6F09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75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76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(void)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("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</w:t>
                        </w:r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GetSendStatus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) returns %d\r\n",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IoTHubClient_GetSendStatus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(iotHubClientHandle,&amp;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sendStatus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));</w:t>
                        </w:r>
                      </w:ins>
                    </w:p>
                    <w:p w14:paraId="3A43A534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77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78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(void)</w:t>
                        </w:r>
                        <w:proofErr w:type="spellStart"/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IoTHubClient_GetSendStatus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indicated a client status of: %d\r\n",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sendStatus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);</w:t>
                        </w:r>
                      </w:ins>
                    </w:p>
                    <w:p w14:paraId="50259C2C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79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80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}</w:t>
                        </w:r>
                      </w:ins>
                    </w:p>
                    <w:p w14:paraId="4DE52D7C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81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82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}</w:t>
                        </w:r>
                      </w:ins>
                    </w:p>
                    <w:p w14:paraId="6C0EBE4B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8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84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while (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g_callbackInvoked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&lt; MAX_NUMBER_OF_MESSAGES)</w:t>
                        </w:r>
                      </w:ins>
                    </w:p>
                    <w:p w14:paraId="0CA731B2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85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86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{</w:t>
                        </w:r>
                      </w:ins>
                    </w:p>
                    <w:p w14:paraId="052A2341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87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88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ThreadAPI_Sleep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(SLEEP_IN_MILLISECONDS);</w:t>
                        </w:r>
                      </w:ins>
                    </w:p>
                    <w:p w14:paraId="3C9720D2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89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90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}</w:t>
                        </w:r>
                      </w:ins>
                    </w:p>
                    <w:p w14:paraId="0CD2F893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91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92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(void)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("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</w:t>
                        </w:r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GetSendStatus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) returns %d\r\n",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IoTHubClient_GetSendStatus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(iotHubClientHandle, &amp;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sendStatus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));</w:t>
                        </w:r>
                      </w:ins>
                    </w:p>
                    <w:p w14:paraId="1496E28B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9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94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(void)</w:t>
                        </w:r>
                        <w:proofErr w:type="spellStart"/>
                        <w:proofErr w:type="gram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IoTHubClient_GetSendStatus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indicated a client status of: %d\r\n",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sendStatus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);</w:t>
                        </w:r>
                      </w:ins>
                    </w:p>
                    <w:p w14:paraId="7B7D9861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95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96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}</w:t>
                        </w:r>
                      </w:ins>
                    </w:p>
                    <w:p w14:paraId="1C4BAFAF" w14:textId="77777777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97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98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</w:t>
                        </w:r>
                        <w:proofErr w:type="spellStart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IoTHubClient_Destroy</w:t>
                        </w:r>
                        <w:proofErr w:type="spellEnd"/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(iotHubClientHandle);</w:t>
                        </w:r>
                      </w:ins>
                    </w:p>
                    <w:p w14:paraId="1E9F9C86" w14:textId="505B5FCA" w:rsidR="006C64A2" w:rsidRPr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99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600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return 0;</w:t>
                        </w:r>
                      </w:ins>
                    </w:p>
                    <w:p w14:paraId="03A93631" w14:textId="6C449340" w:rsidR="006C64A2" w:rsidRPr="009727BE" w:rsidDel="0003413B" w:rsidRDefault="006C64A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0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ins w:id="602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}</w:t>
                        </w:r>
                      </w:ins>
                      <w:del w:id="60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&lt;stdio.h&gt;</w:delText>
                        </w:r>
                      </w:del>
                    </w:p>
                    <w:p w14:paraId="0D909B6B" w14:textId="45FFA621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0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0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&lt;stdlib.h&gt;</w:delText>
                        </w:r>
                      </w:del>
                    </w:p>
                    <w:p w14:paraId="7FA71263" w14:textId="46EC7AC0" w:rsidR="006C64A2" w:rsidRPr="009727BE" w:rsidDel="00907199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06" w:author="Tony Ercolano" w:date="2015-09-21T13:49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07" w:author="Tony Ercolano" w:date="2015-09-21T13:49:00Z">
                        <w:r w:rsidRPr="009727BE" w:rsidDel="00907199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#ifdef</w:delText>
                        </w:r>
                        <w:r w:rsidRPr="009727BE" w:rsidDel="00907199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_CRTDBG_MAP_ALLOC</w:delText>
                        </w:r>
                      </w:del>
                    </w:p>
                    <w:p w14:paraId="47795AD9" w14:textId="3A8ACAAA" w:rsidR="006C64A2" w:rsidRPr="009727BE" w:rsidDel="00907199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08" w:author="Tony Ercolano" w:date="2015-09-21T13:49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09" w:author="Tony Ercolano" w:date="2015-09-21T13:49:00Z">
                        <w:r w:rsidRPr="009727BE" w:rsidDel="00907199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907199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907199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&lt;crtdbg.h&gt;</w:delText>
                        </w:r>
                      </w:del>
                    </w:p>
                    <w:p w14:paraId="159F0C7A" w14:textId="4E5C8AA8" w:rsidR="006C64A2" w:rsidRPr="009727BE" w:rsidDel="00907199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10" w:author="Tony Ercolano" w:date="2015-09-21T13:49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11" w:author="Tony Ercolano" w:date="2015-09-21T13:49:00Z">
                        <w:r w:rsidRPr="009727BE" w:rsidDel="00907199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#endif</w:delText>
                        </w:r>
                      </w:del>
                    </w:p>
                    <w:p w14:paraId="11AE6F67" w14:textId="7CADA3F2" w:rsidR="006C64A2" w:rsidRPr="009727BE" w:rsidDel="00907199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12" w:author="Tony Ercolano" w:date="2015-09-21T13:49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13" w:author="Tony Ercolano" w:date="2015-09-21T13:49:00Z">
                        <w:r w:rsidRPr="009727BE" w:rsidDel="00907199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907199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907199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"gballoc.h"</w:delText>
                        </w:r>
                      </w:del>
                    </w:p>
                    <w:p w14:paraId="6BF4760B" w14:textId="7B951D92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1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1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1C61639B" w14:textId="479055AC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1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1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hub_client.h"</w:delText>
                        </w:r>
                      </w:del>
                    </w:p>
                    <w:p w14:paraId="5F370274" w14:textId="1A73E00F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1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1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hub_message.h"</w:delText>
                        </w:r>
                      </w:del>
                    </w:p>
                    <w:p w14:paraId="5C66117A" w14:textId="013BD0D0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2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2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"threadapi.h"</w:delText>
                        </w:r>
                      </w:del>
                    </w:p>
                    <w:p w14:paraId="52B96064" w14:textId="56D0EF57" w:rsidR="006C64A2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22" w:author="Tony Ercolano" w:date="2015-09-23T14:01:00Z"/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</w:pPr>
                      <w:del w:id="62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"crt_abstractions.h"</w:delText>
                        </w:r>
                      </w:del>
                    </w:p>
                    <w:p w14:paraId="75C5ACC6" w14:textId="106BCEC0" w:rsidR="006C64A2" w:rsidDel="0003413B" w:rsidRDefault="006C64A2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24" w:author="Tony Ercolano" w:date="2015-09-23T14:01:00Z"/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</w:pPr>
                      <w:del w:id="62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iothubtransportamqp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.h"</w:delText>
                        </w:r>
                      </w:del>
                    </w:p>
                    <w:p w14:paraId="56E3890D" w14:textId="12E75C57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2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2CB3CBD3" w14:textId="50CE3F1C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2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2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089F1BEC" w14:textId="4D02A254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2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3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#define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MAX_NUMBER_OF_MESSAGES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5</w:delText>
                        </w:r>
                      </w:del>
                    </w:p>
                    <w:p w14:paraId="5AFEDE09" w14:textId="791A3FF0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3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3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7E98ED09" w14:textId="62CCF7D3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3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3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static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const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unsigned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SLEEP_IN_MILLISECONDS = 500;</w:delText>
                        </w:r>
                      </w:del>
                    </w:p>
                    <w:p w14:paraId="4BCA7671" w14:textId="00EB7FBC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3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3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static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const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MESSAGE_BASE_TRACKING_ID = 42;</w:delText>
                        </w:r>
                      </w:del>
                    </w:p>
                    <w:p w14:paraId="312EB6C7" w14:textId="10113099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3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3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static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g_callbackInvoked;</w:delText>
                        </w:r>
                      </w:del>
                    </w:p>
                    <w:p w14:paraId="6826AF15" w14:textId="7E82073D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3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4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2F179AB6" w14:textId="03DD7304" w:rsidR="006C64A2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4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4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DEFINE_ENUM_STRINGS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CLIENT_CONFIRMATION_RESULT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CLIENT_CONFIRMATION_RESULT_VALUES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36E23DAA" w14:textId="4776A0DC" w:rsidR="006C64A2" w:rsidRPr="009727BE" w:rsidDel="0003413B" w:rsidRDefault="006C64A2" w:rsidP="00706A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4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4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DEFINE_ENUM_STRINGS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CLIENT_RESULT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CLIENT_RESULT_VALUES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0007660A" w14:textId="2D05F1C3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4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3797090A" w14:textId="58189783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4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4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3842A511" w14:textId="6C8F580F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4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4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typedef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struct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_INSTANCE_TAG</w:delText>
                        </w:r>
                      </w:del>
                    </w:p>
                    <w:p w14:paraId="6FC34E3F" w14:textId="523228F7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5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5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{</w:delText>
                        </w:r>
                      </w:del>
                    </w:p>
                    <w:p w14:paraId="329DB542" w14:textId="503F5AEB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5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5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MESSAGE_HANDLE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messageHandle;</w:delText>
                        </w:r>
                      </w:del>
                    </w:p>
                    <w:p w14:paraId="673F6DE1" w14:textId="4AC34A9B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5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5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messageTrackingId;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8000"/>
                            <w:sz w:val="10"/>
                            <w:szCs w:val="20"/>
                          </w:rPr>
                          <w:delText>// For tracking the messages within the user callback.</w:delText>
                        </w:r>
                      </w:del>
                    </w:p>
                    <w:p w14:paraId="076746D4" w14:textId="440D3A4E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5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5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}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_INSTANCE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2014F0AF" w14:textId="4A82A16B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5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5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5E622FDB" w14:textId="4D621D99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6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6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static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ReceiveConfirmationCallback(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CLIENT_CONFIRMATION_RESULT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808080"/>
                            <w:sz w:val="10"/>
                            <w:szCs w:val="20"/>
                          </w:rPr>
                          <w:delText>result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808080"/>
                            <w:sz w:val="10"/>
                            <w:szCs w:val="20"/>
                          </w:rPr>
                          <w:delText>userContextCallback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</w:delText>
                        </w:r>
                      </w:del>
                    </w:p>
                    <w:p w14:paraId="77D2CCEE" w14:textId="48164688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6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6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{</w:delText>
                        </w:r>
                      </w:del>
                    </w:p>
                    <w:p w14:paraId="1E5397C0" w14:textId="08B410F5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6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6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_INSTANCE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 = 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_INSTANCE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*)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808080"/>
                            <w:sz w:val="10"/>
                            <w:szCs w:val="20"/>
                          </w:rPr>
                          <w:delText>userContextCallback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07F16B02" w14:textId="445243B0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6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6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"Confirmation[%d] received for message tracking id = %d with result = %s\r\n"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g_callbackInvoked,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Instance-&gt;messageTrackingId,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ENUM_TO_STRING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CLIENT_CONFIRMATION_RESULT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808080"/>
                            <w:sz w:val="10"/>
                            <w:szCs w:val="20"/>
                          </w:rPr>
                          <w:delText>result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));</w:delText>
                        </w:r>
                      </w:del>
                    </w:p>
                    <w:p w14:paraId="53A2DF6D" w14:textId="212D3675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6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6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8000"/>
                            <w:sz w:val="10"/>
                            <w:szCs w:val="20"/>
                          </w:rPr>
                          <w:delText>/* Some device specific action code goes here... */</w:delText>
                        </w:r>
                      </w:del>
                    </w:p>
                    <w:p w14:paraId="2A623F2D" w14:textId="5E8EE72A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7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7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g_callbackInvoked++;</w:delText>
                        </w:r>
                      </w:del>
                    </w:p>
                    <w:p w14:paraId="287D283A" w14:textId="2B472D18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7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7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}</w:delText>
                        </w:r>
                      </w:del>
                    </w:p>
                    <w:p w14:paraId="647CFA42" w14:textId="6499CEB4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7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7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299990DE" w14:textId="5A903CD0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7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7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main(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</w:delText>
                        </w:r>
                      </w:del>
                    </w:p>
                    <w:p w14:paraId="035754CB" w14:textId="6A79D080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7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7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{</w:delText>
                        </w:r>
                      </w:del>
                    </w:p>
                    <w:p w14:paraId="485C8F71" w14:textId="25662974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8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8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CLIENT_CONFIG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HubClientConfig;</w:delText>
                        </w:r>
                      </w:del>
                    </w:p>
                    <w:p w14:paraId="21F7B586" w14:textId="10A9A981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8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8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CLIENT_HANDLE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iotHubClientHandle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36FB967E" w14:textId="57D87F05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8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8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6CC93E2E" w14:textId="4B4BC86D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8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8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_INSTANCE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MAX_NUMBER_OF_MESSAGES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];</w:delText>
                        </w:r>
                      </w:del>
                    </w:p>
                    <w:p w14:paraId="7F6365D1" w14:textId="3554E05B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8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8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2345ED8D" w14:textId="02EE38EC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9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9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size_t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msgLength = 1024;</w:delText>
                        </w:r>
                      </w:del>
                    </w:p>
                    <w:p w14:paraId="4CB6FFFB" w14:textId="07F41EFD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9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9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const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char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 msgText = malloc(msgLength);</w:delText>
                        </w:r>
                      </w:del>
                    </w:p>
                    <w:p w14:paraId="23871E25" w14:textId="3B55846F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9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9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g_callbackInvoked = 0;</w:delText>
                        </w:r>
                      </w:del>
                    </w:p>
                    <w:p w14:paraId="119C42BE" w14:textId="5AC67CD3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9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9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32B92993" w14:textId="4E5055BB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9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9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"Starting the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Hub client sample to Send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 Asynchronously...\r\n"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047CA8E0" w14:textId="7AF5C377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0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0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3D673CE4" w14:textId="2DFEDD59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0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0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8000"/>
                            <w:sz w:val="10"/>
                            <w:szCs w:val="20"/>
                          </w:rPr>
                          <w:delText>/* Setup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8000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8000"/>
                            <w:sz w:val="10"/>
                            <w:szCs w:val="20"/>
                          </w:rPr>
                          <w:delText>Hub client configuration */</w:delText>
                        </w:r>
                      </w:del>
                    </w:p>
                    <w:p w14:paraId="3C97D46A" w14:textId="5BBF5703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0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0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.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HubName =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</w:del>
                      <w:del w:id="706" w:author="Tony Ercolano" w:date="2015-09-21T11:39:00Z">
                        <w:r w:rsidRPr="009727BE" w:rsidDel="00082A9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sdktesthub</w:delText>
                        </w:r>
                      </w:del>
                      <w:del w:id="70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27BCBB54" w14:textId="50B68A79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0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0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.deviceId = </w:delText>
                        </w:r>
                      </w:del>
                      <w:del w:id="710" w:author="Tony Ercolano" w:date="2015-09-21T11:39:00Z">
                        <w:r w:rsidRPr="009727BE" w:rsidDel="00082A9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"devicec4828b8f55064c8b889be1fd5bf1ae1f</w:delText>
                        </w:r>
                      </w:del>
                      <w:del w:id="711" w:author="Tony Ercolano" w:date="2015-09-21T11:40:00Z">
                        <w:r w:rsidRPr="009727BE" w:rsidDel="00082A9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</w:del>
                      <w:del w:id="71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0E6B50AC" w14:textId="5777E0F3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1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1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.deviceKey =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</w:del>
                      <w:del w:id="715" w:author="Tony Ercolano" w:date="2015-09-21T11:40:00Z">
                        <w:r w:rsidRPr="009727BE" w:rsidDel="00082A9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oUVWpT/yBLl7YuKD324oW+f3ybXgKWLnczg+mamlsT4=</w:delText>
                        </w:r>
                      </w:del>
                      <w:del w:id="71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46029114" w14:textId="04C6EB87" w:rsidR="006C64A2" w:rsidRPr="00C80CAC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1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del w:id="71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iotHubClientConfig</w:delText>
                        </w:r>
                        <w:r w:rsidRPr="00C80CAC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.protocol = </w:delText>
                        </w:r>
                      </w:del>
                      <w:del w:id="719" w:author="Tony Ercolano" w:date="2015-09-21T11:40:00Z">
                        <w:r w:rsidRPr="00C80CAC" w:rsidDel="00082A9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DeviceClientProvideAmqpResources</w:delText>
                        </w:r>
                      </w:del>
                      <w:del w:id="720" w:author="Tony Ercolano" w:date="2015-09-23T14:01:00Z">
                        <w:r w:rsidRPr="00C80CAC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;</w:delText>
                        </w:r>
                      </w:del>
                    </w:p>
                    <w:p w14:paraId="6B8487C0" w14:textId="5E465529" w:rsidR="006C64A2" w:rsidRPr="00C80CAC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2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del w:id="722" w:author="Tony Ercolano" w:date="2015-09-23T14:01:00Z">
                        <w:r w:rsidRPr="00C80CAC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 xml:space="preserve"> </w:delText>
                        </w:r>
                      </w:del>
                    </w:p>
                    <w:p w14:paraId="5658C8A2" w14:textId="574E7CEF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2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24" w:author="Tony Ercolano" w:date="2015-09-23T14:01:00Z">
                        <w:r w:rsidRPr="00C80CAC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if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iotHubClientHandle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=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Create(&amp;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)) ==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NULL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</w:delText>
                        </w:r>
                      </w:del>
                    </w:p>
                    <w:p w14:paraId="2715E0AB" w14:textId="791BC1C0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2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2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{</w:delText>
                        </w:r>
                      </w:del>
                    </w:p>
                    <w:p w14:paraId="0D58D697" w14:textId="5B711DC8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2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2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"ERROR: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iotHubClientHandle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 is NULL!\r\n"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242D29DC" w14:textId="1D906FBA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2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3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}</w:delText>
                        </w:r>
                      </w:del>
                    </w:p>
                    <w:p w14:paraId="73ABAFF1" w14:textId="09A3D3D5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3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3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else</w:delText>
                        </w:r>
                      </w:del>
                    </w:p>
                    <w:p w14:paraId="1C899448" w14:textId="6D024002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3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3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{</w:delText>
                        </w:r>
                      </w:del>
                    </w:p>
                    <w:p w14:paraId="650A5F00" w14:textId="2067CD72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3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3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for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i = 0; i &lt;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MAX_NUMBER_OF_MESSAGES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 i++)</w:delText>
                        </w:r>
                      </w:del>
                    </w:p>
                    <w:p w14:paraId="59EB82D4" w14:textId="494156DF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3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3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{</w:delText>
                        </w:r>
                      </w:del>
                    </w:p>
                    <w:p w14:paraId="3B06D436" w14:textId="161C9FDD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3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4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sprintf_s((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char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*)msgText, msgLength,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"Message_%d_From_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HubClient"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i);</w:delText>
                        </w:r>
                      </w:del>
                    </w:p>
                    <w:p w14:paraId="1007E340" w14:textId="12F8CACA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4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4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if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Instance[i].messageHandle = </w:delText>
                        </w:r>
                      </w:del>
                      <w:del w:id="743" w:author="Tony Ercolano" w:date="2015-09-23T13:20:00Z">
                        <w:r w:rsidDel="00771A14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IoTHubMessage_</w:delText>
                        </w:r>
                        <w:r w:rsidRPr="009727BE" w:rsidDel="00771A14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Create()</w:delText>
                        </w:r>
                      </w:del>
                      <w:del w:id="74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 ==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NULL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</w:delText>
                        </w:r>
                      </w:del>
                    </w:p>
                    <w:p w14:paraId="19A5DA9B" w14:textId="25B03D76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4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4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{</w:delText>
                        </w:r>
                      </w:del>
                    </w:p>
                    <w:p w14:paraId="0AC0234F" w14:textId="4CD7FE71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4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4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"ERROR: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IoTHubMessage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Handle is NULL!\r\n"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08174D9E" w14:textId="1549097F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4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5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}</w:delText>
                        </w:r>
                      </w:del>
                    </w:p>
                    <w:p w14:paraId="0109578E" w14:textId="5CB21774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5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5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else</w:delText>
                        </w:r>
                      </w:del>
                    </w:p>
                    <w:p w14:paraId="5E709C0E" w14:textId="373AA046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5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5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{</w:delText>
                        </w:r>
                      </w:del>
                    </w:p>
                    <w:p w14:paraId="211FAB24" w14:textId="7E1E1FA4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5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5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Instance[i].messageTrackingId = MESSAGE_BASE_TRACKING_ID + i;</w:delText>
                        </w:r>
                      </w:del>
                    </w:p>
                    <w:p w14:paraId="56F55227" w14:textId="64B0E05F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5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5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1C5D8659" w14:textId="5BD7339E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5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6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if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IoTHubMessage_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SetData(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Instance[i].messageHandle,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const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unsigned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char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*)msgText, strlen(msgText)) !=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MESSAGE_OK)</w:delText>
                        </w:r>
                      </w:del>
                    </w:p>
                    <w:p w14:paraId="4AF7D88D" w14:textId="69E41700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6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6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{</w:delText>
                        </w:r>
                      </w:del>
                    </w:p>
                    <w:p w14:paraId="213B795C" w14:textId="28F8C219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6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6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"ERROR: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IoTHubMessage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 failed to set data!\r\n"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01AB73A0" w14:textId="6A3B06B5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6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6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}</w:delText>
                        </w:r>
                      </w:del>
                    </w:p>
                    <w:p w14:paraId="297F7341" w14:textId="1F09E950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6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6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else</w:delText>
                        </w:r>
                      </w:del>
                    </w:p>
                    <w:p w14:paraId="19754BF3" w14:textId="5A4853F7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6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7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{</w:delText>
                        </w:r>
                      </w:del>
                    </w:p>
                    <w:p w14:paraId="43EF70C2" w14:textId="364E2B67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7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7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if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Send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Async(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iotHubClientHandle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Instance[i].messageHandle, ReceiveConfirmationCallback, &amp;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Instance[i]) !=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CLIENT_OK)</w:delText>
                        </w:r>
                      </w:del>
                    </w:p>
                    <w:p w14:paraId="53C5A741" w14:textId="6FE3D55F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7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7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{</w:delText>
                        </w:r>
                      </w:del>
                    </w:p>
                    <w:p w14:paraId="60AE4E37" w14:textId="3C1BE244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7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7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   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"ERROR: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HubClient_Send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Async..........FAILED!\r\n"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19FB7983" w14:textId="14C411BD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7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7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}</w:delText>
                        </w:r>
                      </w:del>
                    </w:p>
                    <w:p w14:paraId="5F714EC9" w14:textId="614CE76B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7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8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else</w:delText>
                        </w:r>
                      </w:del>
                    </w:p>
                    <w:p w14:paraId="18E857B4" w14:textId="5E56E78F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8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8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{</w:delText>
                        </w:r>
                      </w:del>
                    </w:p>
                    <w:p w14:paraId="54487A15" w14:textId="32103A27" w:rsidR="006C64A2" w:rsidDel="0003413B" w:rsidRDefault="006C64A2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8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8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   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IoTHubClient_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Send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Async accepted data for transmission to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 Hub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.\r\n"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000E503E" w14:textId="77AABFFA" w:rsidR="006C64A2" w:rsidRPr="009727BE" w:rsidDel="0003413B" w:rsidRDefault="006C64A2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8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86" w:author="Tony Ercolano" w:date="2015-09-23T14:01:00Z"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ab/>
                          <w:delText xml:space="preserve">        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while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(g_callbackInvoked &lt;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MAX_NUMBER_OF_MESSAGES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</w:delText>
                        </w:r>
                      </w:del>
                    </w:p>
                    <w:p w14:paraId="40290921" w14:textId="49B4D40E" w:rsidR="006C64A2" w:rsidDel="0003413B" w:rsidRDefault="006C64A2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8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88" w:author="Tony Ercolano" w:date="2015-09-23T14:01:00Z"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                   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{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7785B59D" w14:textId="31AA038C" w:rsidR="006C64A2" w:rsidRPr="009727BE" w:rsidDel="0003413B" w:rsidRDefault="006C64A2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8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90" w:author="Tony Ercolano" w:date="2015-09-23T14:01:00Z"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                   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ThreadAPI_Sleep(SLEEP_IN_MILLISECONDS);</w:delText>
                        </w:r>
                      </w:del>
                    </w:p>
                    <w:p w14:paraId="1A77C6B2" w14:textId="3C26FD7E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9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92" w:author="Tony Ercolano" w:date="2015-09-23T14:01:00Z"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                   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}</w:delText>
                        </w:r>
                      </w:del>
                    </w:p>
                    <w:p w14:paraId="7FE85A35" w14:textId="70DBB7D4" w:rsidR="006C64A2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9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9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}</w:delText>
                        </w:r>
                      </w:del>
                    </w:p>
                    <w:p w14:paraId="13C7296E" w14:textId="7AD509DC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9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96" w:author="Tony Ercolano" w:date="2015-09-23T14:01:00Z"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                   (void)printf("IoTHubClient_GetSendStatus() returns %s\r\n", ENUM_TO_STRING(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CLIENT_RESULT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 xml:space="preserve">, </w:delText>
                        </w:r>
                        <w:r w:rsidRPr="00706A9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IoTHubClient_GetSendStatus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(</w:delText>
                        </w:r>
                        <w:r w:rsidRPr="00706A9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iotHubClientHandle));</w:delText>
                        </w:r>
                      </w:del>
                    </w:p>
                    <w:p w14:paraId="24D39DD3" w14:textId="59E841C5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9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9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}</w:delText>
                        </w:r>
                      </w:del>
                    </w:p>
                    <w:p w14:paraId="655A79D9" w14:textId="3E2FFE5B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9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80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}</w:delText>
                        </w:r>
                      </w:del>
                    </w:p>
                    <w:p w14:paraId="5B015DA3" w14:textId="523DB017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80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80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}</w:delText>
                        </w:r>
                      </w:del>
                    </w:p>
                    <w:p w14:paraId="5E720DF4" w14:textId="239943B0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80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80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}</w:delText>
                        </w:r>
                      </w:del>
                    </w:p>
                    <w:p w14:paraId="1B02F54A" w14:textId="49C68EE7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80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80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5B88E6B5" w14:textId="58CA7872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80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80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Destroy(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iotHubClientHandle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2E078AE4" w14:textId="71D11FFF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80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81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return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0;</w:delText>
                        </w:r>
                      </w:del>
                    </w:p>
                    <w:p w14:paraId="72681E33" w14:textId="7EC578DD" w:rsidR="006C64A2" w:rsidRPr="009727BE" w:rsidDel="0003413B" w:rsidRDefault="006C64A2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81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81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}</w:delText>
                        </w:r>
                      </w:del>
                    </w:p>
                    <w:p w14:paraId="682EBEB8" w14:textId="108CB3D6" w:rsidR="006C64A2" w:rsidRPr="00DE4E6A" w:rsidRDefault="006C64A2" w:rsidP="00E16C6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10D50">
        <w:t>Example</w:t>
      </w:r>
      <w:r w:rsidR="000864DE">
        <w:t>1</w:t>
      </w:r>
      <w:r w:rsidR="00510D50">
        <w:t xml:space="preserve"> – </w:t>
      </w:r>
      <w:proofErr w:type="spellStart"/>
      <w:r w:rsidR="00510D50">
        <w:t>Send</w:t>
      </w:r>
      <w:r w:rsidR="007F360A">
        <w:t>Event</w:t>
      </w:r>
      <w:r w:rsidR="00510D50">
        <w:t>Async</w:t>
      </w:r>
      <w:proofErr w:type="spellEnd"/>
      <w:r w:rsidR="00510D50">
        <w:t>:</w:t>
      </w:r>
    </w:p>
    <w:p w14:paraId="0BE0B0B8" w14:textId="316163F9" w:rsidR="008C469B" w:rsidRDefault="008A682D" w:rsidP="009727BE">
      <w:pPr>
        <w:pStyle w:val="Heading1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A39E8F" wp14:editId="1F04B86D">
                <wp:simplePos x="0" y="0"/>
                <wp:positionH relativeFrom="margin">
                  <wp:posOffset>-329565</wp:posOffset>
                </wp:positionH>
                <wp:positionV relativeFrom="paragraph">
                  <wp:posOffset>367665</wp:posOffset>
                </wp:positionV>
                <wp:extent cx="7048500" cy="7148830"/>
                <wp:effectExtent l="0" t="0" r="19050" b="1397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14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E240A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&lt;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stdio.h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3ED94888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&lt;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stdlib.h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30C06C63" w14:textId="0DD2F014" w:rsidR="006C64A2" w:rsidRPr="004E68CF" w:rsidDel="00907199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48" w:author="Tony Ercolano" w:date="2015-09-21T13:5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449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#ifdef</w:delText>
                              </w:r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_CRTDBG_MAP_ALLOC</w:delText>
                              </w:r>
                            </w:del>
                          </w:p>
                          <w:p w14:paraId="610AE9C7" w14:textId="4B466D25" w:rsidR="006C64A2" w:rsidRPr="004E68CF" w:rsidDel="00907199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50" w:author="Tony Ercolano" w:date="2015-09-21T13:5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451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#include</w:delText>
                              </w:r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</w:delText>
                              </w:r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&lt;crtdbg.h&gt;</w:delText>
                              </w:r>
                            </w:del>
                          </w:p>
                          <w:p w14:paraId="7AB772FF" w14:textId="1A2C6370" w:rsidR="006C64A2" w:rsidRPr="004E68CF" w:rsidDel="00907199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52" w:author="Tony Ercolano" w:date="2015-09-21T13:5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453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#endif</w:delText>
                              </w:r>
                            </w:del>
                          </w:p>
                          <w:p w14:paraId="6AC39C91" w14:textId="3804A8AD" w:rsidR="006C64A2" w:rsidRPr="004E68CF" w:rsidDel="00907199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54" w:author="Tony Ercolano" w:date="2015-09-21T13:5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455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#include</w:delText>
                              </w:r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</w:delText>
                              </w:r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"gballoc.h"</w:delText>
                              </w:r>
                            </w:del>
                          </w:p>
                          <w:p w14:paraId="6D5A514C" w14:textId="25C7C193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456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 xml:space="preserve"> </w:delText>
                              </w:r>
                            </w:del>
                          </w:p>
                          <w:p w14:paraId="3CEDBCA8" w14:textId="31EEFA71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ins w:id="457" w:author="Tony Ercolano" w:date="2015-09-21T11:42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iothub</w:t>
                              </w:r>
                            </w:ins>
                            <w:del w:id="458" w:author="Tony Ercolano" w:date="2015-09-21T11:42:00Z">
                              <w:r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IOTHUB</w:delText>
                              </w:r>
                            </w:del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client.h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076B502D" w14:textId="31575868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ins w:id="459" w:author="Tony Ercolano" w:date="2015-09-21T11:42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iothub</w:t>
                              </w:r>
                            </w:ins>
                            <w:del w:id="460" w:author="Tony Ercolano" w:date="2015-09-21T11:42:00Z">
                              <w:r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IOTHUB</w:delText>
                              </w:r>
                            </w:del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message.h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3AEF8B57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threadapi.h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4B7053BD" w14:textId="77777777" w:rsidR="006C64A2" w:rsidRPr="004E68CF" w:rsidRDefault="006C64A2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crt_abstractions.h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2F4958D2" w14:textId="3E93C534" w:rsidR="006C64A2" w:rsidRPr="004E68CF" w:rsidRDefault="006C64A2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iothubtransportamqp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1F15CAA9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20C667A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#define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MAX_NUMBER_OF_MESSAGES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100</w:t>
                            </w:r>
                          </w:p>
                          <w:p w14:paraId="50C408D2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B934A77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unsigned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SLEEP_IN_MILLISECONDS = 500;</w:t>
                            </w:r>
                          </w:p>
                          <w:p w14:paraId="2C9C7978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MESSAGE_BASE_TRACKING_ID = 42;</w:t>
                            </w:r>
                          </w:p>
                          <w:p w14:paraId="09ECB9F4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g_callbackInvoked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9A67272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61817114" w14:textId="6308C309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ins w:id="461" w:author="Tony Ercolano" w:date="2015-09-23T18:24:00Z">
                              <w:r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B444D3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t>IOTHUBMESSAGE_DISPOSITION_RESULT</w:t>
                              </w:r>
                            </w:ins>
                            <w:del w:id="462" w:author="Tony Ercolano" w:date="2015-09-23T18:24:00Z"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</w:delText>
                              </w:r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int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Receive</w:t>
                            </w:r>
                            <w:ins w:id="463" w:author="Tony Ercolano" w:date="2015-09-21T11:42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464" w:author="Tony Ercolano" w:date="2015-09-21T11:42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MESSAGE_HANDLE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ins w:id="465" w:author="Tony Ercolano" w:date="2015-09-21T11:42:00Z">
                              <w:r>
                                <w:rPr>
                                  <w:rFonts w:ascii="Consolas" w:eastAsia="Times New Roman" w:hAnsi="Consolas" w:cs="Consolas"/>
                                  <w:color w:val="808080"/>
                                  <w:sz w:val="12"/>
                                  <w:szCs w:val="12"/>
                                </w:rPr>
                                <w:t>m</w:t>
                              </w:r>
                            </w:ins>
                            <w:del w:id="466" w:author="Tony Ercolano" w:date="2015-09-21T11:42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2"/>
                                  <w:szCs w:val="12"/>
                                </w:rPr>
                                <w:delText>notificationM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userContextCallback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DDBFB29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00CD625B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*)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userContextCallback</w:t>
                            </w:r>
                            <w:proofErr w:type="spellEnd"/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6242DB1A" w14:textId="2DCA406D" w:rsidR="006C64A2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467" w:author="Tony Ercolano" w:date="2015-09-23T18:4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ins w:id="468" w:author="Tony Ercolano" w:date="2015-09-23T18:39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unsigned </w:t>
                              </w:r>
                            </w:ins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</w:t>
                            </w:r>
                            <w:ins w:id="469" w:author="Tony Ercolano" w:date="2015-09-23T18:20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payload</w:t>
                              </w:r>
                            </w:ins>
                            <w:del w:id="470" w:author="Tony Ercolano" w:date="2015-09-23T18:20:00Z"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buffer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43165A75" w14:textId="65DF4CAF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ins w:id="471" w:author="Tony Ercolano" w:date="2015-09-23T18:41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size_t</w:t>
                              </w:r>
                              <w:proofErr w:type="spellEnd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size;</w:t>
                              </w:r>
                            </w:ins>
                          </w:p>
                          <w:p w14:paraId="36FACFD6" w14:textId="66AFD52C" w:rsidR="006C64A2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472" w:author="Tony Ercolano" w:date="2015-09-23T18:20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473" w:author="Tony Ercolano" w:date="2015-09-23T18:32:00Z">
                              <w:r w:rsidRPr="004E68CF" w:rsidDel="002758B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RPr="004E68CF" w:rsidDel="002758B3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2"/>
                                  <w:szCs w:val="12"/>
                                </w:rPr>
                                <w:delText>size_t</w:delText>
                              </w:r>
                              <w:r w:rsidRPr="004E68CF" w:rsidDel="002758B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size;</w:delText>
                              </w:r>
                            </w:del>
                            <w:ins w:id="474" w:author="Tony Ercolano" w:date="2015-09-23T18:20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if (</w:t>
                              </w:r>
                              <w:proofErr w:type="spell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IoTHubMessage_GetByteArray</w:t>
                              </w:r>
                              <w:proofErr w:type="spellEnd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message,&amp;</w:t>
                              </w:r>
                              <w:proofErr w:type="gramEnd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payload,&amp;size</w:t>
                              </w:r>
                              <w:proofErr w:type="spellEnd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) == IOTHUB_MESSAGE_OK)</w:t>
                              </w:r>
                            </w:ins>
                          </w:p>
                          <w:p w14:paraId="4E996240" w14:textId="3D1A1642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ins w:id="475" w:author="Tony Ercolano" w:date="2015-09-23T18:21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{</w:t>
                              </w:r>
                            </w:ins>
                          </w:p>
                          <w:p w14:paraId="58854C2C" w14:textId="2C5AEF13" w:rsidR="006C64A2" w:rsidRPr="004E68CF" w:rsidDel="00B444D3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76" w:author="Tony Ercolano" w:date="2015-09-23T18:2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ins w:id="477" w:author="Tony Ercolano" w:date="2015-09-23T18:22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</w:t>
                              </w:r>
                            </w:ins>
                            <w:del w:id="478" w:author="Tony Ercolano" w:date="2015-09-23T18:21:00Z"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IoTHubMessage_</w:delText>
                              </w:r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GetData(</w:delText>
                              </w:r>
                            </w:del>
                            <w:del w:id="479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2"/>
                                  <w:szCs w:val="12"/>
                                </w:rPr>
                                <w:delText>notificationM</w:delText>
                              </w:r>
                            </w:del>
                            <w:del w:id="480" w:author="Tony Ercolano" w:date="2015-09-23T18:21:00Z"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2"/>
                                  <w:szCs w:val="12"/>
                                </w:rPr>
                                <w:delText>essage</w:delText>
                              </w:r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, (</w:delText>
                              </w:r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const</w:delText>
                              </w:r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</w:delText>
                              </w:r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unsigned</w:delText>
                              </w:r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</w:delText>
                              </w:r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char</w:delText>
                              </w:r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**)&amp;buffer, &amp;size);</w:delText>
                              </w:r>
                            </w:del>
                          </w:p>
                          <w:p w14:paraId="0CC82880" w14:textId="582A9341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"Received</w:t>
                            </w:r>
                            <w:ins w:id="481" w:author="Tony Ercolano" w:date="2015-09-21T13:52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 xml:space="preserve"> message</w:t>
                              </w:r>
                            </w:ins>
                            <w:del w:id="482" w:author="Tony Ercolano" w:date="2015-09-21T13:52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 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[%d] with Data: &lt;&lt;&lt;%.*s&gt;&gt;&gt; &amp; Size=%d\r\n"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*callbackInvoked,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ins w:id="483" w:author="Tony Ercolano" w:date="2015-09-23T18:21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size</w:t>
                              </w:r>
                            </w:ins>
                            <w:del w:id="484" w:author="Tony Ercolano" w:date="2015-09-23T18:21:00Z"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size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</w:t>
                            </w:r>
                            <w:ins w:id="485" w:author="Tony Ercolano" w:date="2015-09-23T18:22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payload</w:t>
                              </w:r>
                            </w:ins>
                            <w:del w:id="486" w:author="Tony Ercolano" w:date="2015-09-23T18:22:00Z"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buffer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ins w:id="487" w:author="Tony Ercolano" w:date="2015-09-23T18:22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size</w:t>
                              </w:r>
                            </w:ins>
                            <w:del w:id="488" w:author="Tony Ercolano" w:date="2015-09-23T18:22:00Z"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size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75C67B48" w14:textId="7BD7BF2A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ins w:id="489" w:author="Tony Ercolano" w:date="2015-09-23T18:22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</w:t>
                              </w:r>
                            </w:ins>
                            <w:r w:rsidRPr="004E68CF">
                              <w:rPr>
                                <w:rFonts w:ascii="Consolas" w:eastAsia="Times New Roman" w:hAnsi="Consolas" w:cs="Consolas"/>
                                <w:color w:val="008000"/>
                                <w:sz w:val="12"/>
                                <w:szCs w:val="12"/>
                              </w:rPr>
                              <w:t>/* Some device specific action code goes here... */</w:t>
                            </w:r>
                          </w:p>
                          <w:p w14:paraId="2529073B" w14:textId="28043465" w:rsidR="006C64A2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490" w:author="Tony Ercolano" w:date="2015-09-23T18:4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491" w:author="Tony Ercolano" w:date="2015-09-23T18:22:00Z"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(*callbackInvoked)++;</w:delText>
                              </w:r>
                            </w:del>
                            <w:ins w:id="492" w:author="Tony Ercolano" w:date="2015-09-23T18:22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}</w:t>
                              </w:r>
                            </w:ins>
                          </w:p>
                          <w:p w14:paraId="75C204C0" w14:textId="66B10F5B" w:rsidR="006C64A2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493" w:author="Tony Ercolano" w:date="2015-09-23T18:4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ins w:id="494" w:author="Tony Ercolano" w:date="2015-09-23T18:41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else</w:t>
                              </w:r>
                            </w:ins>
                          </w:p>
                          <w:p w14:paraId="31A710B8" w14:textId="4992B793" w:rsidR="006C64A2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495" w:author="Tony Ercolano" w:date="2015-09-23T18:4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ins w:id="496" w:author="Tony Ercolano" w:date="2015-09-23T18:41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{</w:t>
                              </w:r>
                            </w:ins>
                          </w:p>
                          <w:p w14:paraId="55EE5D34" w14:textId="60836966" w:rsidR="006C64A2" w:rsidRPr="00AD78B6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497" w:author="Tony Ercolano" w:date="2015-09-23T18:42:00Z"/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  <w:rPrChange w:id="498" w:author="Tony Ercolano" w:date="2015-09-23T18:43:00Z">
                                  <w:rPr>
                                    <w:ins w:id="499" w:author="Tony Ercolano" w:date="2015-09-23T18:42:00Z"/>
                                    <w:rFonts w:ascii="Consolas" w:eastAsia="Times New Roman" w:hAnsi="Consolas" w:cs="Consolas"/>
                                    <w:color w:val="A31515"/>
                                    <w:sz w:val="12"/>
                                    <w:szCs w:val="12"/>
                                  </w:rPr>
                                </w:rPrChange>
                              </w:rPr>
                            </w:pPr>
                            <w:ins w:id="500" w:author="Tony Ercolano" w:date="2015-09-23T18:41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    (void)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(</w:t>
                              </w:r>
                            </w:ins>
                            <w:proofErr w:type="gramEnd"/>
                            <w:ins w:id="501" w:author="Tony Ercolano" w:date="2015-09-23T18:42:00Z">
                              <w:r w:rsidRPr="004E68C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"Received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 xml:space="preserve"> message</w:t>
                              </w:r>
                              <w:r w:rsidRPr="004E68C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 [%d]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 with bad data\r\n</w:t>
                              </w:r>
                            </w:ins>
                            <w:ins w:id="502" w:author="Tony Ercolano" w:date="2015-09-23T18:43:00Z">
                              <w:r w:rsidRPr="004E68C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"</w:t>
                              </w:r>
                            </w:ins>
                            <w:ins w:id="503" w:author="Tony Ercolano" w:date="2015-09-23T18:42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,</w:t>
                              </w:r>
                              <w:r w:rsidRPr="00AD78B6">
                                <w:rPr>
                                  <w:rFonts w:ascii="Consolas" w:eastAsia="Times New Roman" w:hAnsi="Consolas" w:cs="Consolas"/>
                                  <w:color w:val="000000" w:themeColor="text1"/>
                                  <w:sz w:val="12"/>
                                  <w:szCs w:val="12"/>
                                  <w:rPrChange w:id="504" w:author="Tony Ercolano" w:date="2015-09-23T18:43:00Z">
                                    <w:rPr>
                                      <w:rFonts w:ascii="Consolas" w:eastAsia="Times New Roman" w:hAnsi="Consolas" w:cs="Consolas"/>
                                      <w:color w:val="A31515"/>
                                      <w:sz w:val="12"/>
                                      <w:szCs w:val="12"/>
                                    </w:rPr>
                                  </w:rPrChange>
                                </w:rPr>
                                <w:t>*</w:t>
                              </w:r>
                              <w:proofErr w:type="spellStart"/>
                              <w:r w:rsidRPr="00AD78B6">
                                <w:rPr>
                                  <w:rFonts w:ascii="Consolas" w:eastAsia="Times New Roman" w:hAnsi="Consolas" w:cs="Consolas"/>
                                  <w:color w:val="000000" w:themeColor="text1"/>
                                  <w:sz w:val="12"/>
                                  <w:szCs w:val="12"/>
                                  <w:rPrChange w:id="505" w:author="Tony Ercolano" w:date="2015-09-23T18:43:00Z">
                                    <w:rPr>
                                      <w:rFonts w:ascii="Consolas" w:eastAsia="Times New Roman" w:hAnsi="Consolas" w:cs="Consolas"/>
                                      <w:color w:val="A31515"/>
                                      <w:sz w:val="12"/>
                                      <w:szCs w:val="12"/>
                                    </w:rPr>
                                  </w:rPrChange>
                                </w:rPr>
                                <w:t>callbackInvoked</w:t>
                              </w:r>
                              <w:proofErr w:type="spellEnd"/>
                              <w:r w:rsidRPr="00AD78B6">
                                <w:rPr>
                                  <w:rFonts w:ascii="Consolas" w:eastAsia="Times New Roman" w:hAnsi="Consolas" w:cs="Consolas"/>
                                  <w:color w:val="000000" w:themeColor="text1"/>
                                  <w:sz w:val="12"/>
                                  <w:szCs w:val="12"/>
                                  <w:rPrChange w:id="506" w:author="Tony Ercolano" w:date="2015-09-23T18:43:00Z">
                                    <w:rPr>
                                      <w:rFonts w:ascii="Consolas" w:eastAsia="Times New Roman" w:hAnsi="Consolas" w:cs="Consolas"/>
                                      <w:color w:val="A31515"/>
                                      <w:sz w:val="12"/>
                                      <w:szCs w:val="12"/>
                                    </w:rPr>
                                  </w:rPrChange>
                                </w:rPr>
                                <w:t>);</w:t>
                              </w:r>
                            </w:ins>
                          </w:p>
                          <w:p w14:paraId="1E48D08A" w14:textId="5B4AACE9" w:rsidR="006C64A2" w:rsidRPr="00AD78B6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  <w:rPrChange w:id="507" w:author="Tony Ercolano" w:date="2015-09-23T18:43:00Z">
                                  <w:rPr>
                                    <w:rFonts w:ascii="Consolas" w:eastAsia="Times New Roman" w:hAnsi="Consolas" w:cs="Consolas"/>
                                    <w:color w:val="000000"/>
                                    <w:sz w:val="12"/>
                                    <w:szCs w:val="12"/>
                                  </w:rPr>
                                </w:rPrChange>
                              </w:rPr>
                            </w:pPr>
                            <w:ins w:id="508" w:author="Tony Ercolano" w:date="2015-09-23T18:42:00Z">
                              <w:r w:rsidRPr="00AD78B6">
                                <w:rPr>
                                  <w:rFonts w:ascii="Consolas" w:eastAsia="Times New Roman" w:hAnsi="Consolas" w:cs="Consolas"/>
                                  <w:color w:val="000000" w:themeColor="text1"/>
                                  <w:sz w:val="12"/>
                                  <w:szCs w:val="12"/>
                                  <w:rPrChange w:id="509" w:author="Tony Ercolano" w:date="2015-09-23T18:43:00Z">
                                    <w:rPr>
                                      <w:rFonts w:ascii="Consolas" w:eastAsia="Times New Roman" w:hAnsi="Consolas" w:cs="Consolas"/>
                                      <w:color w:val="A31515"/>
                                      <w:sz w:val="12"/>
                                      <w:szCs w:val="12"/>
                                    </w:rPr>
                                  </w:rPrChange>
                                </w:rPr>
                                <w:t xml:space="preserve">    }</w:t>
                              </w:r>
                            </w:ins>
                          </w:p>
                          <w:p w14:paraId="18EB453D" w14:textId="325AB244" w:rsidR="006C64A2" w:rsidRDefault="006C64A2" w:rsidP="00B444D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510" w:author="Tony Ercolano" w:date="2015-09-23T18:23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ins w:id="511" w:author="Tony Ercolano" w:date="2015-09-23T18:23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</w:t>
                              </w:r>
                              <w:r w:rsidRPr="004E68C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(*</w:t>
                              </w:r>
                              <w:proofErr w:type="spellStart"/>
                              <w:proofErr w:type="gramStart"/>
                              <w:r w:rsidRPr="004E68C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callbackInvoked</w:t>
                              </w:r>
                              <w:proofErr w:type="spellEnd"/>
                              <w:r w:rsidRPr="004E68C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)+</w:t>
                              </w:r>
                              <w:proofErr w:type="gramEnd"/>
                              <w:r w:rsidRPr="004E68C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+;</w:t>
                              </w:r>
                            </w:ins>
                          </w:p>
                          <w:p w14:paraId="3FEAE0FB" w14:textId="19C0E5A1" w:rsidR="006C64A2" w:rsidRPr="004E68CF" w:rsidDel="00082A9B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512" w:author="Tony Ercolano" w:date="2015-09-21T11:4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513" w:author="Tony Ercolano" w:date="2015-09-21T11:41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IoTHubMessage_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Destroy(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2"/>
                                  <w:szCs w:val="12"/>
                                </w:rPr>
                                <w:delText>notificationMessage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);</w:delText>
                              </w:r>
                            </w:del>
                          </w:p>
                          <w:p w14:paraId="30C5DC32" w14:textId="1C340F0A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ins w:id="514" w:author="Tony Ercolano" w:date="2015-09-23T18:25:00Z">
                              <w:r w:rsidRPr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IOTHUBMESSAGE_ACCEPTED</w:t>
                              </w:r>
                            </w:ins>
                            <w:del w:id="515" w:author="Tony Ercolano" w:date="2015-09-23T18:25:00Z"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0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319D29EE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55E590A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F8ABCB5" w14:textId="67359436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ins w:id="516" w:author="Tony Ercolano" w:date="2015-09-23T11:37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int main</w:t>
                              </w:r>
                            </w:ins>
                            <w:del w:id="517" w:author="Tony Ercolano" w:date="2015-09-23T11:37:00Z">
                              <w:r w:rsidRPr="004E68CF" w:rsidDel="00B21147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void</w:delText>
                              </w:r>
                              <w:r w:rsidRPr="004E68CF" w:rsidDel="00B21147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receiv</w:delText>
                              </w:r>
                            </w:del>
                            <w:del w:id="518" w:author="Tony Ercolano" w:date="2015-09-21T13:52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enotification</w:delText>
                              </w:r>
                            </w:del>
                            <w:del w:id="519" w:author="Tony Ercolano" w:date="2015-09-23T11:36:00Z">
                              <w:r w:rsidRPr="004E68CF" w:rsidDel="00B21147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sample_run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8765122" w14:textId="4983B214" w:rsidR="006C64A2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520" w:author="Tony Ercolano" w:date="2015-09-23T18:25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5C538FEA" w14:textId="1689B8DF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ins w:id="521" w:author="Tony Ercolano" w:date="2015-09-23T18:25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</w:t>
                              </w:r>
                            </w:ins>
                            <w:ins w:id="522" w:author="Tony Ercolano" w:date="2015-09-23T18:29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c</w:t>
                              </w:r>
                            </w:ins>
                            <w:ins w:id="523" w:author="Tony Ercolano" w:date="2015-09-23T18:25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onst char* </w:t>
                              </w:r>
                              <w:proofErr w:type="spell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connectionString</w:t>
                              </w:r>
                              <w:proofErr w:type="spellEnd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=</w:t>
                              </w:r>
                            </w:ins>
                            <w:ins w:id="524" w:author="Tony Ercolano" w:date="2015-09-23T18:26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[device connection string]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  <w:ins w:id="525" w:author="Tony Ercolano" w:date="2015-09-23T18:25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ins>
                          </w:p>
                          <w:p w14:paraId="7E1355F9" w14:textId="76EE3B67" w:rsidR="006C64A2" w:rsidRPr="004E68CF" w:rsidDel="00B444D3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526" w:author="Tony Ercolano" w:date="2015-09-23T18:27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527" w:author="Tony Ercolano" w:date="2015-09-23T18:27:00Z"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B444D3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2"/>
                                  <w:szCs w:val="12"/>
                                </w:rPr>
                                <w:delText>IOTHUB_</w:delText>
                              </w:r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2"/>
                                  <w:szCs w:val="12"/>
                                </w:rPr>
                                <w:delText>CLIENT_CONFIG</w:delText>
                              </w:r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</w:delText>
                              </w:r>
                              <w:r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iotHubClientConfig</w:delText>
                              </w:r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;</w:delText>
                              </w:r>
                            </w:del>
                          </w:p>
                          <w:p w14:paraId="46D61C61" w14:textId="464C8CA4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CLIENT_HANDLE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F0B96DF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1AA7B67D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g_callbackInvoked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0;</w:t>
                            </w:r>
                          </w:p>
                          <w:p w14:paraId="2F10AC35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DAB3C14" w14:textId="5535A5BA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"Starting the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Hub client sample to Receive </w:t>
                            </w:r>
                            <w:ins w:id="528" w:author="Tony Ercolano" w:date="2015-09-21T13:52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messages</w:t>
                              </w:r>
                            </w:ins>
                            <w:del w:id="529" w:author="Tony Ercolano" w:date="2015-09-21T13:52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...\r\n"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D2CA867" w14:textId="77777777" w:rsidR="006C64A2" w:rsidRPr="004E68CF" w:rsidDel="00B444D3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530" w:author="Tony Ercolano" w:date="2015-09-23T18:28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554548CA" w14:textId="3EC9CD14" w:rsidR="006C64A2" w:rsidRPr="004E68CF" w:rsidDel="00B444D3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531" w:author="Tony Ercolano" w:date="2015-09-23T18:28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532" w:author="Tony Ercolano" w:date="2015-09-23T18:28:00Z"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2"/>
                                  <w:szCs w:val="12"/>
                                </w:rPr>
                                <w:delText>/* Setup </w:delText>
                              </w:r>
                              <w:r w:rsidDel="00B444D3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2"/>
                                  <w:szCs w:val="12"/>
                                </w:rPr>
                                <w:delText>IoT</w:delText>
                              </w:r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2"/>
                                  <w:szCs w:val="12"/>
                                </w:rPr>
                                <w:delText>Hub client configuration */</w:delText>
                              </w:r>
                            </w:del>
                          </w:p>
                          <w:p w14:paraId="5E065143" w14:textId="0E89E6C6" w:rsidR="006C64A2" w:rsidRPr="004E68CF" w:rsidDel="00082A9B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533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534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iotHubClientConfig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.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HubName = 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"sdktesthub"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;</w:delText>
                              </w:r>
                            </w:del>
                          </w:p>
                          <w:p w14:paraId="3368560D" w14:textId="1697EF52" w:rsidR="006C64A2" w:rsidRPr="004E68CF" w:rsidDel="00082A9B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535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536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iotHubClientConfig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.deviceId = 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"devicebc29cd129bcb4494a27ec12f6b560a63"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;</w:delText>
                              </w:r>
                            </w:del>
                          </w:p>
                          <w:p w14:paraId="44B9FAFA" w14:textId="07BAB3F6" w:rsidR="006C64A2" w:rsidRPr="004E68CF" w:rsidDel="00082A9B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537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538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iotHubClientConfig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.deviceKey = 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"JD9Ji9alCRLKimKxaaPzw0pEw7E2Cr8JS8Tk7+GkrVY="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;</w:delText>
                              </w:r>
                            </w:del>
                          </w:p>
                          <w:p w14:paraId="2DDE22E3" w14:textId="42A5B92E" w:rsidR="006C64A2" w:rsidRPr="00C80CAC" w:rsidDel="00082A9B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539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</w:pPr>
                            <w:del w:id="540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  <w:lang w:val="pt-BR"/>
                                </w:rPr>
                                <w:delText>iotHubClientConfig</w:delText>
                              </w:r>
                              <w:r w:rsidRPr="00C80CAC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  <w:lang w:val="pt-BR"/>
                                </w:rPr>
                                <w:delText>.protocol = </w:delText>
                              </w:r>
                              <w:r w:rsidRPr="00C80CAC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DeviceClientProvideAmqpResources</w:delText>
                              </w:r>
                              <w:r w:rsidRPr="00C80CAC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  <w:lang w:val="pt-BR"/>
                                </w:rPr>
                                <w:delText>;</w:delText>
                              </w:r>
                            </w:del>
                          </w:p>
                          <w:p w14:paraId="3DED1EAE" w14:textId="77777777" w:rsidR="006C64A2" w:rsidRPr="00C80CAC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  <w:t xml:space="preserve"> </w:t>
                            </w:r>
                          </w:p>
                          <w:p w14:paraId="4CBEC63D" w14:textId="674727BC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Create</w:t>
                            </w:r>
                            <w:ins w:id="541" w:author="Tony Ercolano" w:date="2015-09-23T18:26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FromConnectionString</w:t>
                              </w:r>
                              <w:proofErr w:type="spellEnd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connectionString</w:t>
                              </w:r>
                              <w:proofErr w:type="spellEnd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AMQP_Protocol</w:t>
                              </w:r>
                            </w:ins>
                            <w:proofErr w:type="spellEnd"/>
                            <w:del w:id="542" w:author="Tony Ercolano" w:date="2015-09-23T18:26:00Z"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(&amp;</w:delText>
                              </w:r>
                              <w:r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iotHubClientConfig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)) ==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NULL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DC7E182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{</w:t>
                            </w:r>
                          </w:p>
                          <w:p w14:paraId="08231FC8" w14:textId="0641A6F1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is NULL!\r\n"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686F02E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}</w:t>
                            </w:r>
                          </w:p>
                          <w:p w14:paraId="41B8FB37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708A3309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{</w:t>
                            </w:r>
                          </w:p>
                          <w:p w14:paraId="00D4DA1B" w14:textId="3071830B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Set</w:t>
                            </w:r>
                            <w:ins w:id="543" w:author="Tony Ercolano" w:date="2015-09-21T11:43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544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Receive</w:t>
                            </w:r>
                            <w:ins w:id="545" w:author="Tony Ercolano" w:date="2015-09-21T11:43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546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Callback, &amp;g_callbackInvoked) !=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CLIENT_OK)</w:t>
                            </w:r>
                          </w:p>
                          <w:p w14:paraId="00BFFEC7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{</w:t>
                            </w:r>
                          </w:p>
                          <w:p w14:paraId="609DB7EA" w14:textId="316A3C63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Set</w:t>
                            </w:r>
                            <w:ins w:id="547" w:author="Tony Ercolano" w:date="2015-09-21T11:44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548" w:author="Tony Ercolano" w:date="2015-09-21T11:44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Callback..........FAILED!\r\n"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DA56403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}</w:t>
                            </w:r>
                          </w:p>
                          <w:p w14:paraId="6CFA83B4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619B8E91" w14:textId="77777777" w:rsidR="006C64A2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{</w:t>
                            </w:r>
                          </w:p>
                          <w:p w14:paraId="2A85EA3C" w14:textId="2803454D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27B94C62" w14:textId="0BBA6DA2" w:rsidR="006C64A2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Set</w:t>
                            </w:r>
                            <w:ins w:id="549" w:author="Tony Ercolano" w:date="2015-09-21T11:44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550" w:author="Tony Ercolano" w:date="2015-09-21T11:44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Callback...successful.\r\n"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66C77CD1" w14:textId="7BE864B1" w:rsidR="006C64A2" w:rsidRPr="004E68CF" w:rsidRDefault="006C64A2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while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g_callbackInvoked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&lt;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MAX_NUMBER_OF_MESSAGES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E0C446E" w14:textId="1D6BDF13" w:rsidR="006C64A2" w:rsidRDefault="006C64A2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{</w:t>
                            </w:r>
                          </w:p>
                          <w:p w14:paraId="07A9F606" w14:textId="4E59B0A5" w:rsidR="006C64A2" w:rsidRPr="004E68CF" w:rsidRDefault="006C64A2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ThreadAPI_Sleep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(SLEEP_IN_MILLISECONDS);</w:t>
                            </w:r>
                          </w:p>
                          <w:p w14:paraId="54BEA4B2" w14:textId="4287E5BC" w:rsidR="006C64A2" w:rsidRPr="004E68CF" w:rsidRDefault="006C64A2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13956EC7" w14:textId="601274ED" w:rsidR="006C64A2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if(</w:t>
                            </w:r>
                            <w:proofErr w:type="spellStart"/>
                            <w:r w:rsidRPr="00266F05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IoTHubClient_GetLast</w:t>
                            </w:r>
                            <w:ins w:id="551" w:author="Tony Ercolano" w:date="2015-09-21T13:53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552" w:author="Tony Ercolano" w:date="2015-09-21T13:53:00Z">
                              <w:r w:rsidRPr="00266F05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Not</w:delText>
                              </w:r>
                            </w:del>
                            <w:del w:id="553" w:author="Tony Ercolano" w:date="2015-09-21T13:52:00Z">
                              <w:r w:rsidRPr="00266F05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ification</w:delText>
                              </w:r>
                            </w:del>
                            <w:r w:rsidRPr="00266F05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ReceiveTime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(iotHubClientHandle, &amp;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)!=IOTHUB</w:t>
                            </w:r>
                            <w:ins w:id="554" w:author="Tony Ercolano" w:date="2015-09-23T18:44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_</w:t>
                              </w:r>
                            </w:ins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CLIENT_OK)</w:t>
                            </w:r>
                          </w:p>
                          <w:p w14:paraId="3B6649EF" w14:textId="7B90267A" w:rsidR="006C64A2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{</w:t>
                            </w:r>
                          </w:p>
                          <w:p w14:paraId="62E8B5C1" w14:textId="351FB47C" w:rsidR="006C64A2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("unable to provide the last received</w:t>
                            </w:r>
                            <w:ins w:id="555" w:author="Tony Ercolano" w:date="2015-09-21T13:53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message</w:t>
                              </w:r>
                            </w:ins>
                            <w:del w:id="556" w:author="Tony Ercolano" w:date="2015-09-21T13:53:00Z">
                              <w:r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 xml:space="preserve"> command</w:delText>
                              </w:r>
                            </w:del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time...\r\n");</w:t>
                            </w:r>
                          </w:p>
                          <w:p w14:paraId="4FDD659D" w14:textId="64210C7B" w:rsidR="006C64A2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73EECF14" w14:textId="7C0B294C" w:rsidR="006C64A2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else</w:t>
                            </w:r>
                          </w:p>
                          <w:p w14:paraId="2B8B2595" w14:textId="1CA73BAA" w:rsidR="006C64A2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{</w:t>
                            </w:r>
                          </w:p>
                          <w:p w14:paraId="533C4211" w14:textId="219ED9CC" w:rsidR="006C64A2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("the time when the last </w:t>
                            </w:r>
                            <w:ins w:id="557" w:author="Tony Ercolano" w:date="2015-09-21T13:53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558" w:author="Tony Ercolano" w:date="2015-09-21T13:53:00Z">
                              <w:r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command</w:delText>
                              </w:r>
                            </w:del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was received was %s\r\n",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));</w:t>
                            </w:r>
                          </w:p>
                          <w:p w14:paraId="56A8AF0A" w14:textId="375D568A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0AB4212C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}</w:t>
                            </w:r>
                          </w:p>
                          <w:p w14:paraId="6D479E0E" w14:textId="3594043A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}</w:t>
                            </w:r>
                          </w:p>
                          <w:p w14:paraId="6F877E03" w14:textId="6508F8EB" w:rsidR="006C64A2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559" w:author="Tony Ercolano" w:date="2015-09-23T11:37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Destroy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244245D6" w14:textId="0F3C0CFB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ins w:id="560" w:author="Tony Ercolano" w:date="2015-09-23T11:37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return 0;</w:t>
                              </w:r>
                            </w:ins>
                          </w:p>
                          <w:p w14:paraId="3BFA2DE7" w14:textId="77777777" w:rsidR="006C64A2" w:rsidRPr="004E68CF" w:rsidRDefault="006C64A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89C6EE0" w14:textId="77777777" w:rsidR="006C64A2" w:rsidRPr="004E68CF" w:rsidRDefault="006C64A2" w:rsidP="00F5766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9E8F" id="Text Box 1" o:spid="_x0000_s1027" type="#_x0000_t202" style="position:absolute;margin-left:-25.95pt;margin-top:28.95pt;width:555pt;height:56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">
                <v:textbox>
                  <w:txbxContent>
                    <w:p w14:paraId="259E240A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&lt;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stdio.h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&gt;</w:t>
                      </w:r>
                    </w:p>
                    <w:p w14:paraId="3ED94888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&lt;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stdlib.h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&gt;</w:t>
                      </w:r>
                    </w:p>
                    <w:p w14:paraId="30C06C63" w14:textId="0DD2F014" w:rsidR="006C64A2" w:rsidRPr="004E68CF" w:rsidDel="00907199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926" w:author="Tony Ercolano" w:date="2015-09-21T13:5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927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#ifdef</w:delText>
                        </w:r>
                        <w:r w:rsidRPr="004E68CF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_CRTDBG_MAP_ALLOC</w:delText>
                        </w:r>
                      </w:del>
                    </w:p>
                    <w:p w14:paraId="610AE9C7" w14:textId="4B466D25" w:rsidR="006C64A2" w:rsidRPr="004E68CF" w:rsidDel="00907199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928" w:author="Tony Ercolano" w:date="2015-09-21T13:5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929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#include</w:delText>
                        </w:r>
                        <w:r w:rsidRPr="004E68CF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</w:delText>
                        </w:r>
                        <w:r w:rsidRPr="004E68CF" w:rsidDel="00907199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&lt;crtdbg.h&gt;</w:delText>
                        </w:r>
                      </w:del>
                    </w:p>
                    <w:p w14:paraId="7AB772FF" w14:textId="1A2C6370" w:rsidR="006C64A2" w:rsidRPr="004E68CF" w:rsidDel="00907199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930" w:author="Tony Ercolano" w:date="2015-09-21T13:5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931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#endif</w:delText>
                        </w:r>
                      </w:del>
                    </w:p>
                    <w:p w14:paraId="6AC39C91" w14:textId="3804A8AD" w:rsidR="006C64A2" w:rsidRPr="004E68CF" w:rsidDel="00907199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932" w:author="Tony Ercolano" w:date="2015-09-21T13:5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933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#include</w:delText>
                        </w:r>
                        <w:r w:rsidRPr="004E68CF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</w:delText>
                        </w:r>
                        <w:r w:rsidRPr="004E68CF" w:rsidDel="00907199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"gballoc.h"</w:delText>
                        </w:r>
                      </w:del>
                    </w:p>
                    <w:p w14:paraId="6D5A514C" w14:textId="25C7C193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934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 xml:space="preserve"> </w:delText>
                        </w:r>
                      </w:del>
                    </w:p>
                    <w:p w14:paraId="3CEDBCA8" w14:textId="31EEFA71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ins w:id="935" w:author="Tony Ercolano" w:date="2015-09-21T11:42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iothub</w:t>
                        </w:r>
                      </w:ins>
                      <w:del w:id="936" w:author="Tony Ercolano" w:date="2015-09-21T11:42:00Z">
                        <w:r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IOTHUB</w:delText>
                        </w:r>
                      </w:del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client.h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076B502D" w14:textId="31575868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ins w:id="937" w:author="Tony Ercolano" w:date="2015-09-21T11:42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iothub</w:t>
                        </w:r>
                      </w:ins>
                      <w:del w:id="938" w:author="Tony Ercolano" w:date="2015-09-21T11:42:00Z">
                        <w:r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IOTHUB</w:delText>
                        </w:r>
                      </w:del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message.h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3AEF8B57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threadapi.h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4B7053BD" w14:textId="77777777" w:rsidR="006C64A2" w:rsidRPr="004E68CF" w:rsidRDefault="006C64A2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crt_abstractions.h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2F4958D2" w14:textId="3E93C534" w:rsidR="006C64A2" w:rsidRPr="004E68CF" w:rsidRDefault="006C64A2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iothubtransportamqp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1F15CAA9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20C667A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#define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MAX_NUMBER_OF_MESSAGES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100</w:t>
                      </w:r>
                    </w:p>
                    <w:p w14:paraId="50C408D2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B934A77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unsigned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SLEEP_IN_MILLISECONDS = 500;</w:t>
                      </w:r>
                    </w:p>
                    <w:p w14:paraId="2C9C7978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MESSAGE_BASE_TRACKING_ID = 42;</w:t>
                      </w:r>
                    </w:p>
                    <w:p w14:paraId="09ECB9F4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g_callbackInvoked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59A67272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61817114" w14:textId="6308C309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ins w:id="939" w:author="Tony Ercolano" w:date="2015-09-23T18:24:00Z">
                        <w:r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t xml:space="preserve"> </w:t>
                        </w:r>
                        <w:r w:rsidRPr="00B444D3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t>IOTHUBMESSAGE_DISPOSITION_RESULT</w:t>
                        </w:r>
                      </w:ins>
                      <w:del w:id="940" w:author="Tony Ercolano" w:date="2015-09-23T18:24:00Z"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</w:delText>
                        </w:r>
                        <w:r w:rsidRPr="004E68CF" w:rsidDel="00B444D3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int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Receive</w:t>
                      </w:r>
                      <w:ins w:id="941" w:author="Tony Ercolano" w:date="2015-09-21T11:42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Message</w:t>
                        </w:r>
                      </w:ins>
                      <w:del w:id="942" w:author="Tony Ercolano" w:date="2015-09-21T11:42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MESSAGE_HANDLE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ins w:id="943" w:author="Tony Ercolano" w:date="2015-09-21T11:42:00Z">
                        <w:r>
                          <w:rPr>
                            <w:rFonts w:ascii="Consolas" w:eastAsia="Times New Roman" w:hAnsi="Consolas" w:cs="Consolas"/>
                            <w:color w:val="808080"/>
                            <w:sz w:val="12"/>
                            <w:szCs w:val="12"/>
                          </w:rPr>
                          <w:t>m</w:t>
                        </w:r>
                      </w:ins>
                      <w:del w:id="944" w:author="Tony Ercolano" w:date="2015-09-21T11:42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808080"/>
                            <w:sz w:val="12"/>
                            <w:szCs w:val="12"/>
                          </w:rPr>
                          <w:delText>notificationM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userContextCallback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3DDBFB29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00CD625B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*)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userContextCallback</w:t>
                      </w:r>
                      <w:proofErr w:type="spellEnd"/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6242DB1A" w14:textId="2DCA406D" w:rsidR="006C64A2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945" w:author="Tony Ercolano" w:date="2015-09-23T18:4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ins w:id="946" w:author="Tony Ercolano" w:date="2015-09-23T18:39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unsigned </w:t>
                        </w:r>
                      </w:ins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</w:t>
                      </w:r>
                      <w:ins w:id="947" w:author="Tony Ercolano" w:date="2015-09-23T18:20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payload</w:t>
                        </w:r>
                      </w:ins>
                      <w:del w:id="948" w:author="Tony Ercolano" w:date="2015-09-23T18:20:00Z"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buffer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43165A75" w14:textId="65DF4CAF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ins w:id="949" w:author="Tony Ercolano" w:date="2015-09-23T18:41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size_t</w:t>
                        </w:r>
                        <w:proofErr w:type="spellEnd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size;</w:t>
                        </w:r>
                      </w:ins>
                    </w:p>
                    <w:p w14:paraId="36FACFD6" w14:textId="66AFD52C" w:rsidR="006C64A2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950" w:author="Tony Ercolano" w:date="2015-09-23T18:20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951" w:author="Tony Ercolano" w:date="2015-09-23T18:32:00Z">
                        <w:r w:rsidRPr="004E68CF" w:rsidDel="002758B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RPr="004E68CF" w:rsidDel="002758B3">
                          <w:rPr>
                            <w:rFonts w:ascii="Consolas" w:eastAsia="Times New Roman" w:hAnsi="Consolas" w:cs="Consolas"/>
                            <w:color w:val="2B91AF"/>
                            <w:sz w:val="12"/>
                            <w:szCs w:val="12"/>
                          </w:rPr>
                          <w:delText>size_t</w:delText>
                        </w:r>
                        <w:r w:rsidRPr="004E68CF" w:rsidDel="002758B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size;</w:delText>
                        </w:r>
                      </w:del>
                      <w:ins w:id="952" w:author="Tony Ercolano" w:date="2015-09-23T18:20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if (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IoTHubMessage_GetByteArray</w:t>
                        </w:r>
                        <w:proofErr w:type="spellEnd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message,&amp;</w:t>
                        </w:r>
                        <w:proofErr w:type="gramEnd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payload,&amp;size</w:t>
                        </w:r>
                        <w:proofErr w:type="spellEnd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) == IOTHUB_MESSAGE_OK)</w:t>
                        </w:r>
                      </w:ins>
                    </w:p>
                    <w:p w14:paraId="4E996240" w14:textId="3D1A1642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ins w:id="953" w:author="Tony Ercolano" w:date="2015-09-23T18:21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{</w:t>
                        </w:r>
                      </w:ins>
                    </w:p>
                    <w:p w14:paraId="58854C2C" w14:textId="2C5AEF13" w:rsidR="006C64A2" w:rsidRPr="004E68CF" w:rsidDel="00B444D3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954" w:author="Tony Ercolano" w:date="2015-09-23T18:2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ins w:id="955" w:author="Tony Ercolano" w:date="2015-09-23T18:22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</w:t>
                        </w:r>
                      </w:ins>
                      <w:del w:id="956" w:author="Tony Ercolano" w:date="2015-09-23T18:21:00Z"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IoTHubMessage_</w:delText>
                        </w:r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GetData(</w:delText>
                        </w:r>
                      </w:del>
                      <w:del w:id="957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808080"/>
                            <w:sz w:val="12"/>
                            <w:szCs w:val="12"/>
                          </w:rPr>
                          <w:delText>notificationM</w:delText>
                        </w:r>
                      </w:del>
                      <w:del w:id="958" w:author="Tony Ercolano" w:date="2015-09-23T18:21:00Z">
                        <w:r w:rsidRPr="004E68CF" w:rsidDel="00B444D3">
                          <w:rPr>
                            <w:rFonts w:ascii="Consolas" w:eastAsia="Times New Roman" w:hAnsi="Consolas" w:cs="Consolas"/>
                            <w:color w:val="808080"/>
                            <w:sz w:val="12"/>
                            <w:szCs w:val="12"/>
                          </w:rPr>
                          <w:delText>essage</w:delText>
                        </w:r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, (</w:delText>
                        </w:r>
                        <w:r w:rsidRPr="004E68CF" w:rsidDel="00B444D3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const</w:delText>
                        </w:r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</w:delText>
                        </w:r>
                        <w:r w:rsidRPr="004E68CF" w:rsidDel="00B444D3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unsigned</w:delText>
                        </w:r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</w:delText>
                        </w:r>
                        <w:r w:rsidRPr="004E68CF" w:rsidDel="00B444D3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char</w:delText>
                        </w:r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**)&amp;buffer, &amp;size);</w:delText>
                        </w:r>
                      </w:del>
                    </w:p>
                    <w:p w14:paraId="0CC82880" w14:textId="582A9341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"Received</w:t>
                      </w:r>
                      <w:ins w:id="959" w:author="Tony Ercolano" w:date="2015-09-21T13:52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 xml:space="preserve"> message</w:t>
                        </w:r>
                      </w:ins>
                      <w:del w:id="960" w:author="Tony Ercolano" w:date="2015-09-21T13:52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 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[%d] with Data: &lt;&lt;&lt;%.*s&gt;&gt;&gt; &amp; Size=%d\r\n"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*callbackInvoked,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ins w:id="961" w:author="Tony Ercolano" w:date="2015-09-23T18:21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size</w:t>
                        </w:r>
                      </w:ins>
                      <w:del w:id="962" w:author="Tony Ercolano" w:date="2015-09-23T18:21:00Z"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size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</w:t>
                      </w:r>
                      <w:ins w:id="963" w:author="Tony Ercolano" w:date="2015-09-23T18:22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payload</w:t>
                        </w:r>
                      </w:ins>
                      <w:del w:id="964" w:author="Tony Ercolano" w:date="2015-09-23T18:22:00Z"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buffer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ins w:id="965" w:author="Tony Ercolano" w:date="2015-09-23T18:22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size</w:t>
                        </w:r>
                      </w:ins>
                      <w:del w:id="966" w:author="Tony Ercolano" w:date="2015-09-23T18:22:00Z"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size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75C67B48" w14:textId="7BD7BF2A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ins w:id="967" w:author="Tony Ercolano" w:date="2015-09-23T18:22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</w:t>
                        </w:r>
                      </w:ins>
                      <w:r w:rsidRPr="004E68CF">
                        <w:rPr>
                          <w:rFonts w:ascii="Consolas" w:eastAsia="Times New Roman" w:hAnsi="Consolas" w:cs="Consolas"/>
                          <w:color w:val="008000"/>
                          <w:sz w:val="12"/>
                          <w:szCs w:val="12"/>
                        </w:rPr>
                        <w:t>/* Some device specific action code goes here... */</w:t>
                      </w:r>
                    </w:p>
                    <w:p w14:paraId="2529073B" w14:textId="28043465" w:rsidR="006C64A2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968" w:author="Tony Ercolano" w:date="2015-09-23T18:4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969" w:author="Tony Ercolano" w:date="2015-09-23T18:22:00Z"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(*callbackInvoked)++;</w:delText>
                        </w:r>
                      </w:del>
                      <w:ins w:id="970" w:author="Tony Ercolano" w:date="2015-09-23T18:22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}</w:t>
                        </w:r>
                      </w:ins>
                    </w:p>
                    <w:p w14:paraId="75C204C0" w14:textId="66B10F5B" w:rsidR="006C64A2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971" w:author="Tony Ercolano" w:date="2015-09-23T18:4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ins w:id="972" w:author="Tony Ercolano" w:date="2015-09-23T18:41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else</w:t>
                        </w:r>
                      </w:ins>
                    </w:p>
                    <w:p w14:paraId="31A710B8" w14:textId="4992B793" w:rsidR="006C64A2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973" w:author="Tony Ercolano" w:date="2015-09-23T18:4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ins w:id="974" w:author="Tony Ercolano" w:date="2015-09-23T18:41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{</w:t>
                        </w:r>
                      </w:ins>
                    </w:p>
                    <w:p w14:paraId="55EE5D34" w14:textId="60836966" w:rsidR="006C64A2" w:rsidRPr="00AD78B6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975" w:author="Tony Ercolano" w:date="2015-09-23T18:42:00Z"/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  <w:rPrChange w:id="976" w:author="Tony Ercolano" w:date="2015-09-23T18:43:00Z">
                            <w:rPr>
                              <w:ins w:id="977" w:author="Tony Ercolano" w:date="2015-09-23T18:42:00Z"/>
                              <w:rFonts w:ascii="Consolas" w:eastAsia="Times New Roman" w:hAnsi="Consolas" w:cs="Consolas"/>
                              <w:color w:val="A31515"/>
                              <w:sz w:val="12"/>
                              <w:szCs w:val="12"/>
                            </w:rPr>
                          </w:rPrChange>
                        </w:rPr>
                      </w:pPr>
                      <w:ins w:id="978" w:author="Tony Ercolano" w:date="2015-09-23T18:41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    (void)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(</w:t>
                        </w:r>
                      </w:ins>
                      <w:proofErr w:type="gramEnd"/>
                      <w:ins w:id="979" w:author="Tony Ercolano" w:date="2015-09-23T18:42:00Z">
                        <w:r w:rsidRPr="004E68CF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"Received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 xml:space="preserve"> message</w:t>
                        </w:r>
                        <w:r w:rsidRPr="004E68CF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 [%d]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 with bad data\r\n</w:t>
                        </w:r>
                      </w:ins>
                      <w:ins w:id="980" w:author="Tony Ercolano" w:date="2015-09-23T18:43:00Z">
                        <w:r w:rsidRPr="004E68CF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"</w:t>
                        </w:r>
                      </w:ins>
                      <w:ins w:id="981" w:author="Tony Ercolano" w:date="2015-09-23T18:42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,</w:t>
                        </w:r>
                        <w:r w:rsidRPr="00AD78B6">
                          <w:rPr>
                            <w:rFonts w:ascii="Consolas" w:eastAsia="Times New Roman" w:hAnsi="Consolas" w:cs="Consolas"/>
                            <w:color w:val="000000" w:themeColor="text1"/>
                            <w:sz w:val="12"/>
                            <w:szCs w:val="12"/>
                            <w:rPrChange w:id="982" w:author="Tony Ercolano" w:date="2015-09-23T18:43:00Z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</w:rPrChange>
                          </w:rPr>
                          <w:t>*</w:t>
                        </w:r>
                        <w:proofErr w:type="spellStart"/>
                        <w:r w:rsidRPr="00AD78B6">
                          <w:rPr>
                            <w:rFonts w:ascii="Consolas" w:eastAsia="Times New Roman" w:hAnsi="Consolas" w:cs="Consolas"/>
                            <w:color w:val="000000" w:themeColor="text1"/>
                            <w:sz w:val="12"/>
                            <w:szCs w:val="12"/>
                            <w:rPrChange w:id="983" w:author="Tony Ercolano" w:date="2015-09-23T18:43:00Z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</w:rPrChange>
                          </w:rPr>
                          <w:t>callbackInvoked</w:t>
                        </w:r>
                        <w:proofErr w:type="spellEnd"/>
                        <w:r w:rsidRPr="00AD78B6">
                          <w:rPr>
                            <w:rFonts w:ascii="Consolas" w:eastAsia="Times New Roman" w:hAnsi="Consolas" w:cs="Consolas"/>
                            <w:color w:val="000000" w:themeColor="text1"/>
                            <w:sz w:val="12"/>
                            <w:szCs w:val="12"/>
                            <w:rPrChange w:id="984" w:author="Tony Ercolano" w:date="2015-09-23T18:43:00Z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</w:rPrChange>
                          </w:rPr>
                          <w:t>);</w:t>
                        </w:r>
                      </w:ins>
                    </w:p>
                    <w:p w14:paraId="1E48D08A" w14:textId="5B4AACE9" w:rsidR="006C64A2" w:rsidRPr="00AD78B6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  <w:rPrChange w:id="985" w:author="Tony Ercolano" w:date="2015-09-23T18:43:00Z">
                            <w:rPr>
                              <w:rFonts w:ascii="Consolas" w:eastAsia="Times New Roman" w:hAnsi="Consolas" w:cs="Consolas"/>
                              <w:color w:val="000000"/>
                              <w:sz w:val="12"/>
                              <w:szCs w:val="12"/>
                            </w:rPr>
                          </w:rPrChange>
                        </w:rPr>
                      </w:pPr>
                      <w:ins w:id="986" w:author="Tony Ercolano" w:date="2015-09-23T18:42:00Z">
                        <w:r w:rsidRPr="00AD78B6">
                          <w:rPr>
                            <w:rFonts w:ascii="Consolas" w:eastAsia="Times New Roman" w:hAnsi="Consolas" w:cs="Consolas"/>
                            <w:color w:val="000000" w:themeColor="text1"/>
                            <w:sz w:val="12"/>
                            <w:szCs w:val="12"/>
                            <w:rPrChange w:id="987" w:author="Tony Ercolano" w:date="2015-09-23T18:43:00Z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</w:rPrChange>
                          </w:rPr>
                          <w:t xml:space="preserve">    }</w:t>
                        </w:r>
                      </w:ins>
                    </w:p>
                    <w:p w14:paraId="18EB453D" w14:textId="325AB244" w:rsidR="006C64A2" w:rsidRDefault="006C64A2" w:rsidP="00B444D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988" w:author="Tony Ercolano" w:date="2015-09-23T18:23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ins w:id="989" w:author="Tony Ercolano" w:date="2015-09-23T18:23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</w:t>
                        </w:r>
                        <w:r w:rsidRPr="004E68CF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(*</w:t>
                        </w:r>
                        <w:proofErr w:type="spellStart"/>
                        <w:proofErr w:type="gramStart"/>
                        <w:r w:rsidRPr="004E68CF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callbackInvoked</w:t>
                        </w:r>
                        <w:proofErr w:type="spellEnd"/>
                        <w:r w:rsidRPr="004E68CF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)+</w:t>
                        </w:r>
                        <w:proofErr w:type="gramEnd"/>
                        <w:r w:rsidRPr="004E68CF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+;</w:t>
                        </w:r>
                      </w:ins>
                    </w:p>
                    <w:p w14:paraId="3FEAE0FB" w14:textId="19C0E5A1" w:rsidR="006C64A2" w:rsidRPr="004E68CF" w:rsidDel="00082A9B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990" w:author="Tony Ercolano" w:date="2015-09-21T11:4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991" w:author="Tony Ercolano" w:date="2015-09-21T11:41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IoTHubMessage_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Destroy(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808080"/>
                            <w:sz w:val="12"/>
                            <w:szCs w:val="12"/>
                          </w:rPr>
                          <w:delText>notificationMessage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);</w:delText>
                        </w:r>
                      </w:del>
                    </w:p>
                    <w:p w14:paraId="30C5DC32" w14:textId="1C340F0A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ins w:id="992" w:author="Tony Ercolano" w:date="2015-09-23T18:25:00Z">
                        <w:r w:rsidRPr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IOTHUBMESSAGE_ACCEPTED</w:t>
                        </w:r>
                      </w:ins>
                      <w:del w:id="993" w:author="Tony Ercolano" w:date="2015-09-23T18:25:00Z"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0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319D29EE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55E590A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3F8ABCB5" w14:textId="67359436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ins w:id="994" w:author="Tony Ercolano" w:date="2015-09-23T11:37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int main</w:t>
                        </w:r>
                      </w:ins>
                      <w:del w:id="995" w:author="Tony Ercolano" w:date="2015-09-23T11:37:00Z">
                        <w:r w:rsidRPr="004E68CF" w:rsidDel="00B21147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void</w:delText>
                        </w:r>
                        <w:r w:rsidRPr="004E68CF" w:rsidDel="00B21147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receiv</w:delText>
                        </w:r>
                      </w:del>
                      <w:del w:id="996" w:author="Tony Ercolano" w:date="2015-09-21T13:52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enotification</w:delText>
                        </w:r>
                      </w:del>
                      <w:del w:id="997" w:author="Tony Ercolano" w:date="2015-09-23T11:36:00Z">
                        <w:r w:rsidRPr="004E68CF" w:rsidDel="00B21147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sample_run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48765122" w14:textId="4983B214" w:rsidR="006C64A2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998" w:author="Tony Ercolano" w:date="2015-09-23T18:25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5C538FEA" w14:textId="1689B8DF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ins w:id="999" w:author="Tony Ercolano" w:date="2015-09-23T18:25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</w:t>
                        </w:r>
                      </w:ins>
                      <w:ins w:id="1000" w:author="Tony Ercolano" w:date="2015-09-23T18:29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c</w:t>
                        </w:r>
                      </w:ins>
                      <w:ins w:id="1001" w:author="Tony Ercolano" w:date="2015-09-23T18:25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onst char* 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connectionString</w:t>
                        </w:r>
                        <w:proofErr w:type="spellEnd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=</w:t>
                        </w:r>
                      </w:ins>
                      <w:ins w:id="1002" w:author="Tony Ercolano" w:date="2015-09-23T18:26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[device connection string]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;</w:t>
                        </w:r>
                      </w:ins>
                      <w:ins w:id="1003" w:author="Tony Ercolano" w:date="2015-09-23T18:25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</w:ins>
                    </w:p>
                    <w:p w14:paraId="7E1355F9" w14:textId="76EE3B67" w:rsidR="006C64A2" w:rsidRPr="004E68CF" w:rsidDel="00B444D3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004" w:author="Tony Ercolano" w:date="2015-09-23T18:27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1005" w:author="Tony Ercolano" w:date="2015-09-23T18:27:00Z"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B444D3">
                          <w:rPr>
                            <w:rFonts w:ascii="Consolas" w:eastAsia="Times New Roman" w:hAnsi="Consolas" w:cs="Consolas"/>
                            <w:color w:val="2B91AF"/>
                            <w:sz w:val="12"/>
                            <w:szCs w:val="12"/>
                          </w:rPr>
                          <w:delText>IOTHUB_</w:delText>
                        </w:r>
                        <w:r w:rsidRPr="004E68CF" w:rsidDel="00B444D3">
                          <w:rPr>
                            <w:rFonts w:ascii="Consolas" w:eastAsia="Times New Roman" w:hAnsi="Consolas" w:cs="Consolas"/>
                            <w:color w:val="2B91AF"/>
                            <w:sz w:val="12"/>
                            <w:szCs w:val="12"/>
                          </w:rPr>
                          <w:delText>CLIENT_CONFIG</w:delText>
                        </w:r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</w:delText>
                        </w:r>
                        <w:r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iotHubClientConfig</w:delText>
                        </w:r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;</w:delText>
                        </w:r>
                      </w:del>
                    </w:p>
                    <w:p w14:paraId="46D61C61" w14:textId="464C8CA4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CLIENT_HANDLE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1F0B96DF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1AA7B67D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g_callbackInvoked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0;</w:t>
                      </w:r>
                    </w:p>
                    <w:p w14:paraId="2F10AC35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DAB3C14" w14:textId="5535A5BA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"Starting the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Hub client sample to Receive </w:t>
                      </w:r>
                      <w:ins w:id="1006" w:author="Tony Ercolano" w:date="2015-09-21T13:52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messages</w:t>
                        </w:r>
                      </w:ins>
                      <w:del w:id="1007" w:author="Tony Ercolano" w:date="2015-09-21T13:52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...\r\n"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1D2CA867" w14:textId="77777777" w:rsidR="006C64A2" w:rsidRPr="004E68CF" w:rsidDel="00B444D3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008" w:author="Tony Ercolano" w:date="2015-09-23T18:28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554548CA" w14:textId="3EC9CD14" w:rsidR="006C64A2" w:rsidRPr="004E68CF" w:rsidDel="00B444D3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009" w:author="Tony Ercolano" w:date="2015-09-23T18:28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1010" w:author="Tony Ercolano" w:date="2015-09-23T18:28:00Z"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RPr="004E68CF" w:rsidDel="00B444D3">
                          <w:rPr>
                            <w:rFonts w:ascii="Consolas" w:eastAsia="Times New Roman" w:hAnsi="Consolas" w:cs="Consolas"/>
                            <w:color w:val="008000"/>
                            <w:sz w:val="12"/>
                            <w:szCs w:val="12"/>
                          </w:rPr>
                          <w:delText>/* Setup </w:delText>
                        </w:r>
                        <w:r w:rsidDel="00B444D3">
                          <w:rPr>
                            <w:rFonts w:ascii="Consolas" w:eastAsia="Times New Roman" w:hAnsi="Consolas" w:cs="Consolas"/>
                            <w:color w:val="008000"/>
                            <w:sz w:val="12"/>
                            <w:szCs w:val="12"/>
                          </w:rPr>
                          <w:delText>IoT</w:delText>
                        </w:r>
                        <w:r w:rsidRPr="004E68CF" w:rsidDel="00B444D3">
                          <w:rPr>
                            <w:rFonts w:ascii="Consolas" w:eastAsia="Times New Roman" w:hAnsi="Consolas" w:cs="Consolas"/>
                            <w:color w:val="008000"/>
                            <w:sz w:val="12"/>
                            <w:szCs w:val="12"/>
                          </w:rPr>
                          <w:delText>Hub client configuration */</w:delText>
                        </w:r>
                      </w:del>
                    </w:p>
                    <w:p w14:paraId="5E065143" w14:textId="0E89E6C6" w:rsidR="006C64A2" w:rsidRPr="004E68CF" w:rsidDel="00082A9B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011" w:author="Tony Ercolano" w:date="2015-09-21T11:43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1012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iotHubClientConfig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.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HubName = 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"sdktesthub"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;</w:delText>
                        </w:r>
                      </w:del>
                    </w:p>
                    <w:p w14:paraId="3368560D" w14:textId="1697EF52" w:rsidR="006C64A2" w:rsidRPr="004E68CF" w:rsidDel="00082A9B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013" w:author="Tony Ercolano" w:date="2015-09-21T11:43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1014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iotHubClientConfig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.deviceId = 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"devicebc29cd129bcb4494a27ec12f6b560a63"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;</w:delText>
                        </w:r>
                      </w:del>
                    </w:p>
                    <w:p w14:paraId="44B9FAFA" w14:textId="07BAB3F6" w:rsidR="006C64A2" w:rsidRPr="004E68CF" w:rsidDel="00082A9B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015" w:author="Tony Ercolano" w:date="2015-09-21T11:43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1016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iotHubClientConfig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.deviceKey = 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"JD9Ji9alCRLKimKxaaPzw0pEw7E2Cr8JS8Tk7+GkrVY="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;</w:delText>
                        </w:r>
                      </w:del>
                    </w:p>
                    <w:p w14:paraId="2DDE22E3" w14:textId="42A5B92E" w:rsidR="006C64A2" w:rsidRPr="00C80CAC" w:rsidDel="00082A9B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017" w:author="Tony Ercolano" w:date="2015-09-21T11:43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</w:pPr>
                      <w:del w:id="1018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pt-BR"/>
                          </w:rPr>
                          <w:delText>iotHubClientConfig</w:delText>
                        </w:r>
                        <w:r w:rsidRPr="00C80CAC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pt-BR"/>
                          </w:rPr>
                          <w:delText>.protocol = </w:delText>
                        </w:r>
                        <w:r w:rsidRPr="00C80CAC" w:rsidDel="00082A9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DeviceClientProvideAmqpResources</w:delText>
                        </w:r>
                        <w:r w:rsidRPr="00C80CAC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pt-BR"/>
                          </w:rPr>
                          <w:delText>;</w:delText>
                        </w:r>
                      </w:del>
                    </w:p>
                    <w:p w14:paraId="3DED1EAE" w14:textId="77777777" w:rsidR="006C64A2" w:rsidRPr="00C80CAC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  <w:t xml:space="preserve"> </w:t>
                      </w:r>
                    </w:p>
                    <w:p w14:paraId="4CBEC63D" w14:textId="674727BC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Create</w:t>
                      </w:r>
                      <w:ins w:id="1019" w:author="Tony Ercolano" w:date="2015-09-23T18:26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FromConnectionString(connectionString, </w:t>
                        </w:r>
                        <w:proofErr w:type="spellStart"/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AMQP_Protocol</w:t>
                        </w:r>
                      </w:ins>
                      <w:proofErr w:type="spellEnd"/>
                      <w:del w:id="1020" w:author="Tony Ercolano" w:date="2015-09-23T18:26:00Z"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(&amp;</w:delText>
                        </w:r>
                        <w:r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iotHubClientConfig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)) ==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NULL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4DC7E182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{</w:t>
                      </w:r>
                    </w:p>
                    <w:p w14:paraId="08231FC8" w14:textId="0641A6F1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proofErr w:type="spellStart"/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is NULL!\r\n"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4686F02E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}</w:t>
                      </w:r>
                    </w:p>
                    <w:p w14:paraId="41B8FB37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708A3309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{</w:t>
                      </w:r>
                    </w:p>
                    <w:p w14:paraId="00D4DA1B" w14:textId="3071830B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Set</w:t>
                      </w:r>
                      <w:ins w:id="1021" w:author="Tony Ercolano" w:date="2015-09-21T11:43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Message</w:t>
                        </w:r>
                      </w:ins>
                      <w:del w:id="1022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Receive</w:t>
                      </w:r>
                      <w:ins w:id="1023" w:author="Tony Ercolano" w:date="2015-09-21T11:43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Message</w:t>
                        </w:r>
                      </w:ins>
                      <w:del w:id="1024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Callback, &amp;g_callbackInvoked) !=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CLIENT_OK)</w:t>
                      </w:r>
                    </w:p>
                    <w:p w14:paraId="00BFFEC7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{</w:t>
                      </w:r>
                    </w:p>
                    <w:p w14:paraId="609DB7EA" w14:textId="316A3C63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Set</w:t>
                      </w:r>
                      <w:ins w:id="1025" w:author="Tony Ercolano" w:date="2015-09-21T11:44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Message</w:t>
                        </w:r>
                      </w:ins>
                      <w:del w:id="1026" w:author="Tony Ercolano" w:date="2015-09-21T11:44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Callback..........FAILED!\r\n"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1DA56403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}</w:t>
                      </w:r>
                    </w:p>
                    <w:p w14:paraId="6CFA83B4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619B8E91" w14:textId="77777777" w:rsidR="006C64A2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{</w:t>
                      </w:r>
                    </w:p>
                    <w:p w14:paraId="2A85EA3C" w14:textId="2803454D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time_t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27B94C62" w14:textId="0BBA6DA2" w:rsidR="006C64A2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Set</w:t>
                      </w:r>
                      <w:ins w:id="1027" w:author="Tony Ercolano" w:date="2015-09-21T11:44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Message</w:t>
                        </w:r>
                      </w:ins>
                      <w:del w:id="1028" w:author="Tony Ercolano" w:date="2015-09-21T11:44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Callback...successful.\r\n"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66C77CD1" w14:textId="7BE864B1" w:rsidR="006C64A2" w:rsidRPr="004E68CF" w:rsidRDefault="006C64A2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 xml:space="preserve">    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while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g_callbackInvoked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&lt;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MAX_NUMBER_OF_MESSAGES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0E0C446E" w14:textId="1D6BDF13" w:rsidR="006C64A2" w:rsidRDefault="006C64A2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{</w:t>
                      </w:r>
                    </w:p>
                    <w:p w14:paraId="07A9F606" w14:textId="4E59B0A5" w:rsidR="006C64A2" w:rsidRPr="004E68CF" w:rsidRDefault="006C64A2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ThreadAPI_Sleep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(SLEEP_IN_MILLISECONDS);</w:t>
                      </w:r>
                    </w:p>
                    <w:p w14:paraId="54BEA4B2" w14:textId="4287E5BC" w:rsidR="006C64A2" w:rsidRPr="004E68CF" w:rsidRDefault="006C64A2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13956EC7" w14:textId="601274ED" w:rsidR="006C64A2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if(</w:t>
                      </w:r>
                      <w:proofErr w:type="spellStart"/>
                      <w:r w:rsidRPr="00266F05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IoTHubClient_GetLast</w:t>
                      </w:r>
                      <w:ins w:id="1029" w:author="Tony Ercolano" w:date="2015-09-21T13:53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Message</w:t>
                        </w:r>
                      </w:ins>
                      <w:del w:id="1030" w:author="Tony Ercolano" w:date="2015-09-21T13:53:00Z">
                        <w:r w:rsidRPr="00266F05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Not</w:delText>
                        </w:r>
                      </w:del>
                      <w:del w:id="1031" w:author="Tony Ercolano" w:date="2015-09-21T13:52:00Z">
                        <w:r w:rsidRPr="00266F05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ification</w:delText>
                        </w:r>
                      </w:del>
                      <w:r w:rsidRPr="00266F05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ReceiveTime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(iotHubClientHandle, &amp;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)!=IOTHUB</w:t>
                      </w:r>
                      <w:ins w:id="1032" w:author="Tony Ercolano" w:date="2015-09-23T18:44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_</w:t>
                        </w:r>
                      </w:ins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CLIENT_OK)</w:t>
                      </w:r>
                    </w:p>
                    <w:p w14:paraId="3B6649EF" w14:textId="7B90267A" w:rsidR="006C64A2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{</w:t>
                      </w:r>
                    </w:p>
                    <w:p w14:paraId="62E8B5C1" w14:textId="351FB47C" w:rsidR="006C64A2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("unable to provide the last received</w:t>
                      </w:r>
                      <w:ins w:id="1033" w:author="Tony Ercolano" w:date="2015-09-21T13:53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message</w:t>
                        </w:r>
                      </w:ins>
                      <w:del w:id="1034" w:author="Tony Ercolano" w:date="2015-09-21T13:53:00Z">
                        <w:r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 xml:space="preserve"> command</w:delText>
                        </w:r>
                      </w:del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time...\r\n");</w:t>
                      </w:r>
                    </w:p>
                    <w:p w14:paraId="4FDD659D" w14:textId="64210C7B" w:rsidR="006C64A2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73EECF14" w14:textId="7C0B294C" w:rsidR="006C64A2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else</w:t>
                      </w:r>
                    </w:p>
                    <w:p w14:paraId="2B8B2595" w14:textId="1CA73BAA" w:rsidR="006C64A2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{</w:t>
                      </w:r>
                    </w:p>
                    <w:p w14:paraId="533C4211" w14:textId="219ED9CC" w:rsidR="006C64A2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("the time when the last </w:t>
                      </w:r>
                      <w:ins w:id="1035" w:author="Tony Ercolano" w:date="2015-09-21T13:53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message</w:t>
                        </w:r>
                      </w:ins>
                      <w:del w:id="1036" w:author="Tony Ercolano" w:date="2015-09-21T13:53:00Z">
                        <w:r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command</w:delText>
                        </w:r>
                      </w:del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was received was %s\r\n",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(&amp;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));</w:t>
                      </w:r>
                    </w:p>
                    <w:p w14:paraId="56A8AF0A" w14:textId="375D568A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0AB4212C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}</w:t>
                      </w:r>
                    </w:p>
                    <w:p w14:paraId="6D479E0E" w14:textId="3594043A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}</w:t>
                      </w:r>
                    </w:p>
                    <w:p w14:paraId="6F877E03" w14:textId="6508F8EB" w:rsidR="006C64A2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037" w:author="Tony Ercolano" w:date="2015-09-23T11:37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Destroy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244245D6" w14:textId="0F3C0CFB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ins w:id="1038" w:author="Tony Ercolano" w:date="2015-09-23T11:37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return 0;</w:t>
                        </w:r>
                      </w:ins>
                    </w:p>
                    <w:p w14:paraId="3BFA2DE7" w14:textId="77777777" w:rsidR="006C64A2" w:rsidRPr="004E68CF" w:rsidRDefault="006C64A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89C6EE0" w14:textId="77777777" w:rsidR="006C64A2" w:rsidRPr="004E68CF" w:rsidRDefault="006C64A2" w:rsidP="00F5766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C469B">
        <w:t xml:space="preserve">Example2 – </w:t>
      </w:r>
      <w:proofErr w:type="spellStart"/>
      <w:r w:rsidR="008C469B">
        <w:t>Receiv</w:t>
      </w:r>
      <w:ins w:id="561" w:author="Tony Ercolano" w:date="2015-09-21T11:41:00Z">
        <w:r w:rsidR="00082A9B">
          <w:t>eMessage</w:t>
        </w:r>
      </w:ins>
      <w:proofErr w:type="spellEnd"/>
      <w:del w:id="562" w:author="Tony Ercolano" w:date="2015-09-21T11:41:00Z">
        <w:r w:rsidR="008C469B" w:rsidDel="00082A9B">
          <w:delText>eNotification</w:delText>
        </w:r>
      </w:del>
    </w:p>
    <w:p w14:paraId="57004E4D" w14:textId="2B342440" w:rsidR="00B42F18" w:rsidDel="005D396F" w:rsidRDefault="00B42F18" w:rsidP="00B42F18">
      <w:pPr>
        <w:rPr>
          <w:del w:id="563" w:author="Tony Ercolano" w:date="2015-09-23T09:31:00Z"/>
        </w:rPr>
      </w:pPr>
    </w:p>
    <w:p w14:paraId="41C8D370" w14:textId="0A5F6BD8" w:rsidR="00B42F18" w:rsidDel="005D396F" w:rsidRDefault="00B42F18" w:rsidP="00B42F18">
      <w:pPr>
        <w:rPr>
          <w:del w:id="564" w:author="Tony Ercolano" w:date="2015-09-23T09:31:00Z"/>
        </w:rPr>
      </w:pPr>
    </w:p>
    <w:p w14:paraId="7719F04D" w14:textId="09B8EC1E" w:rsidR="008A682D" w:rsidRDefault="008A68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del w:id="565" w:author="Tony Ercolano" w:date="2015-09-23T09:31:00Z">
        <w:r w:rsidDel="005D396F">
          <w:br w:type="page"/>
        </w:r>
      </w:del>
    </w:p>
    <w:p w14:paraId="7CAD6684" w14:textId="432BA959" w:rsidR="001268C5" w:rsidRDefault="001268C5" w:rsidP="001268C5">
      <w:pPr>
        <w:pStyle w:val="Heading1"/>
      </w:pPr>
      <w:r>
        <w:lastRenderedPageBreak/>
        <w:t xml:space="preserve">Types defined by the </w:t>
      </w:r>
      <w:proofErr w:type="spellStart"/>
      <w:r w:rsidR="007701EA">
        <w:t>IoT</w:t>
      </w:r>
      <w:r>
        <w:t>Hub</w:t>
      </w:r>
      <w:proofErr w:type="spellEnd"/>
      <w:r>
        <w:t xml:space="preserve"> client:</w:t>
      </w:r>
    </w:p>
    <w:p w14:paraId="4FF46879" w14:textId="7EBA9061" w:rsidR="001268C5" w:rsidRPr="00A70450" w:rsidRDefault="001268C5" w:rsidP="001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57C7BBF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6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567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#define IOTHUB_CLIENT_RESULT_VALUES       \</w:t>
        </w:r>
      </w:ins>
    </w:p>
    <w:p w14:paraId="24839F0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8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569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OK,   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              \</w:t>
        </w:r>
      </w:ins>
    </w:p>
    <w:p w14:paraId="6879436F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0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571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IOTHUB_CLIENT_INVALID_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ARG,   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     \</w:t>
        </w:r>
      </w:ins>
    </w:p>
    <w:p w14:paraId="0F1CDC62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2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573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ERROR,   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           \</w:t>
        </w:r>
      </w:ins>
    </w:p>
    <w:p w14:paraId="613F5405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4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575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IOTHUB_CLIENT_INVALID_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SIZE,   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    \</w:t>
        </w:r>
      </w:ins>
    </w:p>
    <w:p w14:paraId="55873B67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6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577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IOTHUB_CLIENT_INDEFINITE_TIME         \</w:t>
        </w:r>
      </w:ins>
    </w:p>
    <w:p w14:paraId="3FFEB45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8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579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61001A5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0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581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DEFINE_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ENUM(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IOTHUB_CLIENT_RESULT, IOTHUB_CLIENT_RESULT_VALUES);</w:t>
        </w:r>
      </w:ins>
    </w:p>
    <w:p w14:paraId="5BFF8B64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2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583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75936AF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4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585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#define IOTHUB_CLIENT_CONFIRMATION_RESULT_VALUES     \</w:t>
        </w:r>
      </w:ins>
    </w:p>
    <w:p w14:paraId="337B9EA9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6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587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IOTHUB_CLIENT_CONFIRMATION_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OK,   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            \</w:t>
        </w:r>
      </w:ins>
    </w:p>
    <w:p w14:paraId="288288E5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8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589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IOTHUB_CLIENT_CONFIRMATION_BECAUSE_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DESTROY,   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\</w:t>
        </w:r>
      </w:ins>
    </w:p>
    <w:p w14:paraId="32CA8851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0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591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IOTHUB_CLIENT_CONFIRMATION_ERROR                 \</w:t>
        </w:r>
      </w:ins>
    </w:p>
    <w:p w14:paraId="1EDC5E13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2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593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3BA28DF1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4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595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DEFINE_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ENUM(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IOTHUB_CLIENT_CONFIRMATION_RESULT, IOTHUB_CLIENT_CONFIRMATION_RESULT_VALUES);</w:t>
        </w:r>
      </w:ins>
    </w:p>
    <w:p w14:paraId="662C1D0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6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597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45639F5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8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599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#define IOTHUB_CLIENT_STATUS_VALUES       \</w:t>
        </w:r>
      </w:ins>
    </w:p>
    <w:p w14:paraId="19E5A79A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0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01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IOTHUB_CLIENT_SEND_STATUS_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IDLE,   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\</w:t>
        </w:r>
      </w:ins>
    </w:p>
    <w:p w14:paraId="1A5B793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2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03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IOTHUB_CLIENT_SEND_STATUS_BUSY        \</w:t>
        </w:r>
      </w:ins>
    </w:p>
    <w:p w14:paraId="4246FF23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4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05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59CDFB79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6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07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DEFINE_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ENUM(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IOTHUB_CLIENT_STATUS, IOTHUB_CLIENT_STATUS_VALUES);</w:t>
        </w:r>
      </w:ins>
    </w:p>
    <w:p w14:paraId="4E3542E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8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09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2ED9FCC0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0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11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#define IOTHUBMESSAGE_DISPOSITION_RESULT_VALUES \</w:t>
        </w:r>
      </w:ins>
    </w:p>
    <w:p w14:paraId="7BC21C86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2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13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IOTHUBMESSAGE_ACCEPTED, \</w:t>
        </w:r>
      </w:ins>
    </w:p>
    <w:p w14:paraId="60CD4B85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4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15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IOTHUBMESSAGE_REJECTED, \</w:t>
        </w:r>
      </w:ins>
    </w:p>
    <w:p w14:paraId="3ED71D7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6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17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IOTHUBMESSAGE_ABANDONED</w:t>
        </w:r>
      </w:ins>
    </w:p>
    <w:p w14:paraId="5D92F4AA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8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19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3FE8D72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0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21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DEFINE_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ENUM(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IOTHUBMESSAGE_DISPOSITION_RESULT, IOTHUBMESSAGE_DISPOSITION_RESULT_VALUES);</w:t>
        </w:r>
      </w:ins>
    </w:p>
    <w:p w14:paraId="6292E92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2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23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125B8456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4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25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typedef void(*IOTHUB_CLIENT_EVENT_CONFIRMATION_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CALLBACK)(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IOTHUB_CLIENT_CONFIRMATION_RESULT result, void* userContextCallback);</w:t>
        </w:r>
      </w:ins>
    </w:p>
    <w:p w14:paraId="5BF098E1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6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27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typedef IOTHUBMESSAGE_DISPOSITION_RESULT (*IOTHUB_CLIENT_MESSAGE_CALLBACK_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ASYNC)(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IOTHUB_MESSAGE_HANDLE message, void* userContextCallback);</w:t>
        </w:r>
      </w:ins>
    </w:p>
    <w:p w14:paraId="3825CE13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8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proofErr w:type="spellStart"/>
      <w:ins w:id="629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typedef</w:t>
        </w:r>
        <w:proofErr w:type="spell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const void*(*IOTHUB_CLIENT_TRANSPORT_</w:t>
        </w:r>
        <w:proofErr w:type="gram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PROVIDER)(</w:t>
        </w:r>
        <w:proofErr w:type="gram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void);</w:t>
        </w:r>
      </w:ins>
    </w:p>
    <w:p w14:paraId="1D5F7CA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0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31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4F4497A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2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proofErr w:type="spellStart"/>
      <w:ins w:id="633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typedef</w:t>
        </w:r>
        <w:proofErr w:type="spell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</w:t>
        </w:r>
        <w:proofErr w:type="spell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struct</w:t>
        </w:r>
        <w:proofErr w:type="spell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IOTHUB_CLIENT_CONFIG_TAG</w:t>
        </w:r>
      </w:ins>
    </w:p>
    <w:p w14:paraId="157AE6AB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4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35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{</w:t>
        </w:r>
      </w:ins>
    </w:p>
    <w:p w14:paraId="6E6350E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6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37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IOTHUB_CLIENT_TRANSPORT_PROVIDER protocol;</w:t>
        </w:r>
      </w:ins>
    </w:p>
    <w:p w14:paraId="5B032510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8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39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const char* deviceId;</w:t>
        </w:r>
      </w:ins>
    </w:p>
    <w:p w14:paraId="50184F9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0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41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const char* </w:t>
        </w:r>
        <w:proofErr w:type="spell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deviceKey</w:t>
        </w:r>
        <w:proofErr w:type="spell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;</w:t>
        </w:r>
      </w:ins>
    </w:p>
    <w:p w14:paraId="699CB1BB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2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43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const char* iotHubName;</w:t>
        </w:r>
      </w:ins>
    </w:p>
    <w:p w14:paraId="71997F4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4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45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const char* </w:t>
        </w:r>
        <w:proofErr w:type="spell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iotHubSuffix</w:t>
        </w:r>
        <w:proofErr w:type="spell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;</w:t>
        </w:r>
      </w:ins>
    </w:p>
    <w:p w14:paraId="5F3F8C62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6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47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const char* </w:t>
        </w:r>
        <w:proofErr w:type="spellStart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protocolGatewayHostName</w:t>
        </w:r>
        <w:proofErr w:type="spellEnd"/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;</w:t>
        </w:r>
      </w:ins>
    </w:p>
    <w:p w14:paraId="23F971C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8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649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} IOTHUB_CLIENT_CONFIG;</w:t>
        </w:r>
      </w:ins>
    </w:p>
    <w:p w14:paraId="34D52EA7" w14:textId="77777777" w:rsidR="009729A0" w:rsidRDefault="009729A0">
      <w:pPr>
        <w:rPr>
          <w:ins w:id="650" w:author="Tony Ercolano" w:date="2015-09-23T09:49:00Z"/>
          <w:rFonts w:ascii="Consolas" w:eastAsia="Times New Roman" w:hAnsi="Consolas" w:cs="Consolas"/>
          <w:color w:val="0000FF"/>
          <w:sz w:val="20"/>
          <w:szCs w:val="20"/>
        </w:rPr>
      </w:pPr>
    </w:p>
    <w:p w14:paraId="422E79F8" w14:textId="77777777" w:rsidR="009729A0" w:rsidRDefault="009729A0">
      <w:pPr>
        <w:pStyle w:val="Heading1"/>
        <w:rPr>
          <w:ins w:id="651" w:author="Tony Ercolano" w:date="2015-09-23T09:50:00Z"/>
        </w:rPr>
        <w:pPrChange w:id="652" w:author="Tony Ercolano" w:date="2015-09-23T09:52:00Z">
          <w:pPr>
            <w:pStyle w:val="Heading2"/>
          </w:pPr>
        </w:pPrChange>
      </w:pPr>
      <w:ins w:id="653" w:author="Tony Ercolano" w:date="2015-09-23T09:50:00Z">
        <w:r>
          <w:t xml:space="preserve">Types defined by the </w:t>
        </w:r>
        <w:proofErr w:type="spellStart"/>
        <w:r>
          <w:t>IoTHub</w:t>
        </w:r>
        <w:proofErr w:type="spellEnd"/>
        <w:r>
          <w:t xml:space="preserve"> message module:</w:t>
        </w:r>
      </w:ins>
    </w:p>
    <w:p w14:paraId="28A7989E" w14:textId="77777777" w:rsidR="009729A0" w:rsidRDefault="009729A0" w:rsidP="009729A0">
      <w:pPr>
        <w:pStyle w:val="HTMLPreformatted"/>
        <w:shd w:val="clear" w:color="auto" w:fill="FFFFFF"/>
        <w:rPr>
          <w:ins w:id="654" w:author="Tony Ercolano" w:date="2015-09-23T09:51:00Z"/>
          <w:rFonts w:ascii="Consolas" w:hAnsi="Consolas" w:cs="Consolas"/>
          <w:color w:val="0000FF"/>
        </w:rPr>
      </w:pPr>
    </w:p>
    <w:p w14:paraId="7B6468C3" w14:textId="77777777" w:rsidR="009729A0" w:rsidRPr="009729A0" w:rsidRDefault="009729A0" w:rsidP="009729A0">
      <w:pPr>
        <w:pStyle w:val="HTMLPreformatted"/>
        <w:shd w:val="clear" w:color="auto" w:fill="FFFFFF"/>
        <w:rPr>
          <w:ins w:id="655" w:author="Tony Ercolano" w:date="2015-09-23T09:53:00Z"/>
          <w:rFonts w:ascii="Consolas" w:hAnsi="Consolas" w:cs="Consolas"/>
          <w:color w:val="0000FF"/>
        </w:rPr>
      </w:pPr>
      <w:ins w:id="656" w:author="Tony Ercolano" w:date="2015-09-23T09:53:00Z">
        <w:r w:rsidRPr="009729A0">
          <w:rPr>
            <w:rFonts w:ascii="Consolas" w:hAnsi="Consolas" w:cs="Consolas"/>
            <w:color w:val="0000FF"/>
          </w:rPr>
          <w:t>#define IOTHUB_MESSAGE_RESULT_VALUES         \</w:t>
        </w:r>
      </w:ins>
    </w:p>
    <w:p w14:paraId="561408E9" w14:textId="77777777" w:rsidR="009729A0" w:rsidRPr="009729A0" w:rsidRDefault="009729A0" w:rsidP="009729A0">
      <w:pPr>
        <w:pStyle w:val="HTMLPreformatted"/>
        <w:shd w:val="clear" w:color="auto" w:fill="FFFFFF"/>
        <w:rPr>
          <w:ins w:id="657" w:author="Tony Ercolano" w:date="2015-09-23T09:53:00Z"/>
          <w:rFonts w:ascii="Consolas" w:hAnsi="Consolas" w:cs="Consolas"/>
          <w:color w:val="0000FF"/>
        </w:rPr>
      </w:pPr>
      <w:ins w:id="658" w:author="Tony Ercolano" w:date="2015-09-23T09:53:00Z">
        <w:r w:rsidRPr="009729A0">
          <w:rPr>
            <w:rFonts w:ascii="Consolas" w:hAnsi="Consolas" w:cs="Consolas"/>
            <w:color w:val="0000FF"/>
          </w:rPr>
          <w:t xml:space="preserve">    IOTHUB_MESSAGE_</w:t>
        </w:r>
        <w:proofErr w:type="gramStart"/>
        <w:r w:rsidRPr="009729A0">
          <w:rPr>
            <w:rFonts w:ascii="Consolas" w:hAnsi="Consolas" w:cs="Consolas"/>
            <w:color w:val="0000FF"/>
          </w:rPr>
          <w:t xml:space="preserve">OK,   </w:t>
        </w:r>
        <w:proofErr w:type="gramEnd"/>
        <w:r w:rsidRPr="009729A0">
          <w:rPr>
            <w:rFonts w:ascii="Consolas" w:hAnsi="Consolas" w:cs="Consolas"/>
            <w:color w:val="0000FF"/>
          </w:rPr>
          <w:t xml:space="preserve">                    \</w:t>
        </w:r>
      </w:ins>
    </w:p>
    <w:p w14:paraId="59A6A716" w14:textId="77777777" w:rsidR="009729A0" w:rsidRPr="009729A0" w:rsidRDefault="009729A0" w:rsidP="009729A0">
      <w:pPr>
        <w:pStyle w:val="HTMLPreformatted"/>
        <w:shd w:val="clear" w:color="auto" w:fill="FFFFFF"/>
        <w:rPr>
          <w:ins w:id="659" w:author="Tony Ercolano" w:date="2015-09-23T09:53:00Z"/>
          <w:rFonts w:ascii="Consolas" w:hAnsi="Consolas" w:cs="Consolas"/>
          <w:color w:val="0000FF"/>
        </w:rPr>
      </w:pPr>
      <w:ins w:id="660" w:author="Tony Ercolano" w:date="2015-09-23T09:53:00Z">
        <w:r w:rsidRPr="009729A0">
          <w:rPr>
            <w:rFonts w:ascii="Consolas" w:hAnsi="Consolas" w:cs="Consolas"/>
            <w:color w:val="0000FF"/>
          </w:rPr>
          <w:t xml:space="preserve">    IOTHUB_MESSAGE_INVALID_</w:t>
        </w:r>
        <w:proofErr w:type="gramStart"/>
        <w:r w:rsidRPr="009729A0">
          <w:rPr>
            <w:rFonts w:ascii="Consolas" w:hAnsi="Consolas" w:cs="Consolas"/>
            <w:color w:val="0000FF"/>
          </w:rPr>
          <w:t xml:space="preserve">ARG,   </w:t>
        </w:r>
        <w:proofErr w:type="gramEnd"/>
        <w:r w:rsidRPr="009729A0">
          <w:rPr>
            <w:rFonts w:ascii="Consolas" w:hAnsi="Consolas" w:cs="Consolas"/>
            <w:color w:val="0000FF"/>
          </w:rPr>
          <w:t xml:space="preserve">           \</w:t>
        </w:r>
      </w:ins>
    </w:p>
    <w:p w14:paraId="6964EC07" w14:textId="77777777" w:rsidR="009729A0" w:rsidRPr="009729A0" w:rsidRDefault="009729A0" w:rsidP="009729A0">
      <w:pPr>
        <w:pStyle w:val="HTMLPreformatted"/>
        <w:shd w:val="clear" w:color="auto" w:fill="FFFFFF"/>
        <w:rPr>
          <w:ins w:id="661" w:author="Tony Ercolano" w:date="2015-09-23T09:53:00Z"/>
          <w:rFonts w:ascii="Consolas" w:hAnsi="Consolas" w:cs="Consolas"/>
          <w:color w:val="0000FF"/>
        </w:rPr>
      </w:pPr>
      <w:ins w:id="662" w:author="Tony Ercolano" w:date="2015-09-23T09:53:00Z">
        <w:r w:rsidRPr="009729A0">
          <w:rPr>
            <w:rFonts w:ascii="Consolas" w:hAnsi="Consolas" w:cs="Consolas"/>
            <w:color w:val="0000FF"/>
          </w:rPr>
          <w:lastRenderedPageBreak/>
          <w:t xml:space="preserve">    IOTHUB_MESSAGE_INVALID_</w:t>
        </w:r>
        <w:proofErr w:type="gramStart"/>
        <w:r w:rsidRPr="009729A0">
          <w:rPr>
            <w:rFonts w:ascii="Consolas" w:hAnsi="Consolas" w:cs="Consolas"/>
            <w:color w:val="0000FF"/>
          </w:rPr>
          <w:t xml:space="preserve">TYPE,   </w:t>
        </w:r>
        <w:proofErr w:type="gramEnd"/>
        <w:r w:rsidRPr="009729A0">
          <w:rPr>
            <w:rFonts w:ascii="Consolas" w:hAnsi="Consolas" w:cs="Consolas"/>
            <w:color w:val="0000FF"/>
          </w:rPr>
          <w:t xml:space="preserve">          \</w:t>
        </w:r>
      </w:ins>
    </w:p>
    <w:p w14:paraId="5FBFBE1B" w14:textId="77777777" w:rsidR="009729A0" w:rsidRPr="009729A0" w:rsidRDefault="009729A0" w:rsidP="009729A0">
      <w:pPr>
        <w:pStyle w:val="HTMLPreformatted"/>
        <w:shd w:val="clear" w:color="auto" w:fill="FFFFFF"/>
        <w:rPr>
          <w:ins w:id="663" w:author="Tony Ercolano" w:date="2015-09-23T09:53:00Z"/>
          <w:rFonts w:ascii="Consolas" w:hAnsi="Consolas" w:cs="Consolas"/>
          <w:color w:val="0000FF"/>
        </w:rPr>
      </w:pPr>
      <w:ins w:id="664" w:author="Tony Ercolano" w:date="2015-09-23T09:53:00Z">
        <w:r w:rsidRPr="009729A0">
          <w:rPr>
            <w:rFonts w:ascii="Consolas" w:hAnsi="Consolas" w:cs="Consolas"/>
            <w:color w:val="0000FF"/>
          </w:rPr>
          <w:t xml:space="preserve">    IOTHUB_MESSAGE_ERROR                     \</w:t>
        </w:r>
      </w:ins>
    </w:p>
    <w:p w14:paraId="59ECEB6C" w14:textId="77777777" w:rsidR="009729A0" w:rsidRPr="009729A0" w:rsidRDefault="009729A0" w:rsidP="009729A0">
      <w:pPr>
        <w:pStyle w:val="HTMLPreformatted"/>
        <w:shd w:val="clear" w:color="auto" w:fill="FFFFFF"/>
        <w:rPr>
          <w:ins w:id="665" w:author="Tony Ercolano" w:date="2015-09-23T09:53:00Z"/>
          <w:rFonts w:ascii="Consolas" w:hAnsi="Consolas" w:cs="Consolas"/>
          <w:color w:val="0000FF"/>
        </w:rPr>
      </w:pPr>
    </w:p>
    <w:p w14:paraId="7110715D" w14:textId="77777777" w:rsidR="009729A0" w:rsidRPr="009729A0" w:rsidRDefault="009729A0" w:rsidP="009729A0">
      <w:pPr>
        <w:pStyle w:val="HTMLPreformatted"/>
        <w:shd w:val="clear" w:color="auto" w:fill="FFFFFF"/>
        <w:rPr>
          <w:ins w:id="666" w:author="Tony Ercolano" w:date="2015-09-23T09:53:00Z"/>
          <w:rFonts w:ascii="Consolas" w:hAnsi="Consolas" w:cs="Consolas"/>
          <w:color w:val="0000FF"/>
        </w:rPr>
      </w:pPr>
      <w:ins w:id="667" w:author="Tony Ercolano" w:date="2015-09-23T09:53:00Z">
        <w:r w:rsidRPr="009729A0">
          <w:rPr>
            <w:rFonts w:ascii="Consolas" w:hAnsi="Consolas" w:cs="Consolas"/>
            <w:color w:val="0000FF"/>
          </w:rPr>
          <w:t>DEFINE_</w:t>
        </w:r>
        <w:proofErr w:type="gramStart"/>
        <w:r w:rsidRPr="009729A0">
          <w:rPr>
            <w:rFonts w:ascii="Consolas" w:hAnsi="Consolas" w:cs="Consolas"/>
            <w:color w:val="0000FF"/>
          </w:rPr>
          <w:t>ENUM(</w:t>
        </w:r>
        <w:proofErr w:type="gramEnd"/>
        <w:r w:rsidRPr="009729A0">
          <w:rPr>
            <w:rFonts w:ascii="Consolas" w:hAnsi="Consolas" w:cs="Consolas"/>
            <w:color w:val="0000FF"/>
          </w:rPr>
          <w:t>IOTHUB_MESSAGE_RESULT, IOTHUB_MESSAGE_RESULT_VALUES);</w:t>
        </w:r>
      </w:ins>
    </w:p>
    <w:p w14:paraId="1ED9E28A" w14:textId="77777777" w:rsidR="009729A0" w:rsidRPr="009729A0" w:rsidRDefault="009729A0" w:rsidP="009729A0">
      <w:pPr>
        <w:pStyle w:val="HTMLPreformatted"/>
        <w:shd w:val="clear" w:color="auto" w:fill="FFFFFF"/>
        <w:rPr>
          <w:ins w:id="668" w:author="Tony Ercolano" w:date="2015-09-23T09:53:00Z"/>
          <w:rFonts w:ascii="Consolas" w:hAnsi="Consolas" w:cs="Consolas"/>
          <w:color w:val="0000FF"/>
        </w:rPr>
      </w:pPr>
    </w:p>
    <w:p w14:paraId="27D49563" w14:textId="77777777" w:rsidR="009729A0" w:rsidRPr="009729A0" w:rsidRDefault="009729A0" w:rsidP="009729A0">
      <w:pPr>
        <w:pStyle w:val="HTMLPreformatted"/>
        <w:shd w:val="clear" w:color="auto" w:fill="FFFFFF"/>
        <w:rPr>
          <w:ins w:id="669" w:author="Tony Ercolano" w:date="2015-09-23T09:53:00Z"/>
          <w:rFonts w:ascii="Consolas" w:hAnsi="Consolas" w:cs="Consolas"/>
          <w:color w:val="0000FF"/>
        </w:rPr>
      </w:pPr>
      <w:ins w:id="670" w:author="Tony Ercolano" w:date="2015-09-23T09:53:00Z">
        <w:r w:rsidRPr="009729A0">
          <w:rPr>
            <w:rFonts w:ascii="Consolas" w:hAnsi="Consolas" w:cs="Consolas"/>
            <w:color w:val="0000FF"/>
          </w:rPr>
          <w:t>#define IOTHUBMESSAGE_CONTENT_TYPE_VALUES \</w:t>
        </w:r>
      </w:ins>
    </w:p>
    <w:p w14:paraId="2173B4DC" w14:textId="77777777" w:rsidR="009729A0" w:rsidRPr="009729A0" w:rsidRDefault="009729A0" w:rsidP="009729A0">
      <w:pPr>
        <w:pStyle w:val="HTMLPreformatted"/>
        <w:shd w:val="clear" w:color="auto" w:fill="FFFFFF"/>
        <w:rPr>
          <w:ins w:id="671" w:author="Tony Ercolano" w:date="2015-09-23T09:53:00Z"/>
          <w:rFonts w:ascii="Consolas" w:hAnsi="Consolas" w:cs="Consolas"/>
          <w:color w:val="0000FF"/>
        </w:rPr>
      </w:pPr>
      <w:ins w:id="672" w:author="Tony Ercolano" w:date="2015-09-23T09:53:00Z">
        <w:r w:rsidRPr="009729A0">
          <w:rPr>
            <w:rFonts w:ascii="Consolas" w:hAnsi="Consolas" w:cs="Consolas"/>
            <w:color w:val="0000FF"/>
          </w:rPr>
          <w:t>IOTHUBMESSAGE_BYTEARRAY, \</w:t>
        </w:r>
      </w:ins>
    </w:p>
    <w:p w14:paraId="6EEE10BE" w14:textId="77777777" w:rsidR="009729A0" w:rsidRPr="009729A0" w:rsidRDefault="009729A0" w:rsidP="009729A0">
      <w:pPr>
        <w:pStyle w:val="HTMLPreformatted"/>
        <w:shd w:val="clear" w:color="auto" w:fill="FFFFFF"/>
        <w:rPr>
          <w:ins w:id="673" w:author="Tony Ercolano" w:date="2015-09-23T09:53:00Z"/>
          <w:rFonts w:ascii="Consolas" w:hAnsi="Consolas" w:cs="Consolas"/>
          <w:color w:val="0000FF"/>
        </w:rPr>
      </w:pPr>
      <w:ins w:id="674" w:author="Tony Ercolano" w:date="2015-09-23T09:53:00Z">
        <w:r w:rsidRPr="009729A0">
          <w:rPr>
            <w:rFonts w:ascii="Consolas" w:hAnsi="Consolas" w:cs="Consolas"/>
            <w:color w:val="0000FF"/>
          </w:rPr>
          <w:t>IOTHUBMESSAGE_STRING, \</w:t>
        </w:r>
      </w:ins>
    </w:p>
    <w:p w14:paraId="3E054B66" w14:textId="77777777" w:rsidR="009729A0" w:rsidRPr="009729A0" w:rsidRDefault="009729A0" w:rsidP="009729A0">
      <w:pPr>
        <w:pStyle w:val="HTMLPreformatted"/>
        <w:shd w:val="clear" w:color="auto" w:fill="FFFFFF"/>
        <w:rPr>
          <w:ins w:id="675" w:author="Tony Ercolano" w:date="2015-09-23T09:53:00Z"/>
          <w:rFonts w:ascii="Consolas" w:hAnsi="Consolas" w:cs="Consolas"/>
          <w:color w:val="0000FF"/>
        </w:rPr>
      </w:pPr>
      <w:ins w:id="676" w:author="Tony Ercolano" w:date="2015-09-23T09:53:00Z">
        <w:r w:rsidRPr="009729A0">
          <w:rPr>
            <w:rFonts w:ascii="Consolas" w:hAnsi="Consolas" w:cs="Consolas"/>
            <w:color w:val="0000FF"/>
          </w:rPr>
          <w:t>IOTHUBMESSAGE_UNKNOWN \</w:t>
        </w:r>
      </w:ins>
    </w:p>
    <w:p w14:paraId="6C2A63FD" w14:textId="77777777" w:rsidR="009729A0" w:rsidRPr="009729A0" w:rsidRDefault="009729A0" w:rsidP="009729A0">
      <w:pPr>
        <w:pStyle w:val="HTMLPreformatted"/>
        <w:shd w:val="clear" w:color="auto" w:fill="FFFFFF"/>
        <w:rPr>
          <w:ins w:id="677" w:author="Tony Ercolano" w:date="2015-09-23T09:53:00Z"/>
          <w:rFonts w:ascii="Consolas" w:hAnsi="Consolas" w:cs="Consolas"/>
          <w:color w:val="0000FF"/>
        </w:rPr>
      </w:pPr>
    </w:p>
    <w:p w14:paraId="00BAE6DE" w14:textId="0D57F57C" w:rsidR="009729A0" w:rsidRPr="009729A0" w:rsidRDefault="009729A0" w:rsidP="009729A0">
      <w:pPr>
        <w:pStyle w:val="HTMLPreformatted"/>
        <w:shd w:val="clear" w:color="auto" w:fill="FFFFFF"/>
        <w:rPr>
          <w:ins w:id="678" w:author="Tony Ercolano" w:date="2015-09-23T09:50:00Z"/>
          <w:rFonts w:ascii="Consolas" w:hAnsi="Consolas" w:cs="Consolas"/>
          <w:color w:val="0000FF"/>
          <w:rPrChange w:id="679" w:author="Tony Ercolano" w:date="2015-09-23T09:53:00Z">
            <w:rPr>
              <w:ins w:id="680" w:author="Tony Ercolano" w:date="2015-09-23T09:50:00Z"/>
              <w:rFonts w:ascii="Consolas" w:hAnsi="Consolas" w:cs="Consolas"/>
              <w:color w:val="000000"/>
            </w:rPr>
          </w:rPrChange>
        </w:rPr>
      </w:pPr>
      <w:ins w:id="681" w:author="Tony Ercolano" w:date="2015-09-23T09:53:00Z">
        <w:r w:rsidRPr="009729A0">
          <w:rPr>
            <w:rFonts w:ascii="Consolas" w:hAnsi="Consolas" w:cs="Consolas"/>
            <w:color w:val="0000FF"/>
          </w:rPr>
          <w:t>DEFINE_</w:t>
        </w:r>
        <w:proofErr w:type="gramStart"/>
        <w:r w:rsidRPr="009729A0">
          <w:rPr>
            <w:rFonts w:ascii="Consolas" w:hAnsi="Consolas" w:cs="Consolas"/>
            <w:color w:val="0000FF"/>
          </w:rPr>
          <w:t>ENUM(</w:t>
        </w:r>
        <w:proofErr w:type="gramEnd"/>
        <w:r w:rsidRPr="009729A0">
          <w:rPr>
            <w:rFonts w:ascii="Consolas" w:hAnsi="Consolas" w:cs="Consolas"/>
            <w:color w:val="0000FF"/>
          </w:rPr>
          <w:t>IOTHUBMESSAGE_CONTENT_TYPE, IOTH</w:t>
        </w:r>
        <w:r>
          <w:rPr>
            <w:rFonts w:ascii="Consolas" w:hAnsi="Consolas" w:cs="Consolas"/>
            <w:color w:val="0000FF"/>
          </w:rPr>
          <w:t>UBMESSAGE_CONTENT_TYPE_VALUES);</w:t>
        </w:r>
      </w:ins>
    </w:p>
    <w:p w14:paraId="285F20E4" w14:textId="4CBAC99B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682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683" w:author="Tony Ercolano" w:date="2015-09-23T09:35:00Z">
        <w:r w:rsidRPr="00BD490F" w:rsidDel="00080D41">
          <w:rPr>
            <w:rFonts w:ascii="Consolas" w:eastAsia="Times New Roman" w:hAnsi="Consolas" w:cs="Consolas"/>
            <w:color w:val="0000FF"/>
            <w:sz w:val="20"/>
            <w:szCs w:val="20"/>
          </w:rPr>
          <w:delText>#define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</w:delText>
        </w:r>
        <w:r w:rsidRPr="00BD490F" w:rsidDel="00080D41">
          <w:rPr>
            <w:rFonts w:ascii="Consolas" w:eastAsia="Times New Roman" w:hAnsi="Consolas" w:cs="Consolas"/>
            <w:color w:val="6F008A"/>
            <w:sz w:val="20"/>
            <w:szCs w:val="20"/>
          </w:rPr>
          <w:delText>IOTHUB_CLIENT_RESULT_VALUES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   \</w:delText>
        </w:r>
      </w:del>
    </w:p>
    <w:p w14:paraId="647DA172" w14:textId="10423C93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684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685" w:author="Tony Ercolano" w:date="2015-09-23T09:35:00Z"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</w:delText>
        </w:r>
        <w:r w:rsidRPr="00BD490F" w:rsidDel="00080D41">
          <w:rPr>
            <w:rFonts w:ascii="Consolas" w:eastAsia="Times New Roman" w:hAnsi="Consolas" w:cs="Consolas"/>
            <w:color w:val="2F4F4F"/>
            <w:sz w:val="20"/>
            <w:szCs w:val="20"/>
          </w:rPr>
          <w:delText>IOTHUB_CLIENT_OK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,                     \</w:delText>
        </w:r>
      </w:del>
    </w:p>
    <w:p w14:paraId="42A776DB" w14:textId="73AF7CBC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686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687" w:author="Tony Ercolano" w:date="2015-09-23T09:35:00Z"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</w:delText>
        </w:r>
        <w:r w:rsidRPr="00BD490F" w:rsidDel="00080D41">
          <w:rPr>
            <w:rFonts w:ascii="Consolas" w:eastAsia="Times New Roman" w:hAnsi="Consolas" w:cs="Consolas"/>
            <w:color w:val="2F4F4F"/>
            <w:sz w:val="20"/>
            <w:szCs w:val="20"/>
          </w:rPr>
          <w:delText>IOTHUB_CLIENT_INVALID_ARG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,            \</w:delText>
        </w:r>
      </w:del>
    </w:p>
    <w:p w14:paraId="2D878906" w14:textId="1C78364C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688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689" w:author="Tony Ercolano" w:date="2015-09-23T09:35:00Z"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</w:delText>
        </w:r>
        <w:r w:rsidRPr="00BD490F" w:rsidDel="00080D41">
          <w:rPr>
            <w:rFonts w:ascii="Consolas" w:eastAsia="Times New Roman" w:hAnsi="Consolas" w:cs="Consolas"/>
            <w:color w:val="2F4F4F"/>
            <w:sz w:val="20"/>
            <w:szCs w:val="20"/>
          </w:rPr>
          <w:delText>IOTHUB_CLIENT_ERROR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,                  \</w:delText>
        </w:r>
      </w:del>
    </w:p>
    <w:p w14:paraId="43A08060" w14:textId="357A60A5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690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691" w:author="Tony Ercolano" w:date="2015-09-23T09:35:00Z"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</w:delText>
        </w:r>
        <w:r w:rsidRPr="00BD490F" w:rsidDel="00080D41">
          <w:rPr>
            <w:rFonts w:ascii="Consolas" w:eastAsia="Times New Roman" w:hAnsi="Consolas" w:cs="Consolas"/>
            <w:color w:val="2F4F4F"/>
            <w:sz w:val="20"/>
            <w:szCs w:val="20"/>
          </w:rPr>
          <w:delText>IOTHUB_CLIENT_INVALID_SIZE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,           \</w:delText>
        </w:r>
      </w:del>
    </w:p>
    <w:p w14:paraId="7F69AA81" w14:textId="53A1AD45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692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693" w:author="Tony Ercolano" w:date="2015-09-23T09:35:00Z"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</w:delText>
        </w:r>
        <w:r w:rsidRPr="00BD490F" w:rsidDel="00080D41">
          <w:rPr>
            <w:rFonts w:ascii="Consolas" w:eastAsia="Times New Roman" w:hAnsi="Consolas" w:cs="Consolas"/>
            <w:color w:val="2F4F4F"/>
            <w:sz w:val="20"/>
            <w:szCs w:val="20"/>
          </w:rPr>
          <w:delText>IOTHUB_CLIENT_INDEFINITE_TIME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,        \</w:delText>
        </w:r>
      </w:del>
    </w:p>
    <w:p w14:paraId="13BF0995" w14:textId="109912C0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694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695" w:author="Tony Ercolano" w:date="2015-09-23T09:35:00Z"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</w:delText>
        </w:r>
        <w:r w:rsidRPr="00BD490F" w:rsidDel="00080D41">
          <w:rPr>
            <w:rFonts w:ascii="Consolas" w:eastAsia="Times New Roman" w:hAnsi="Consolas" w:cs="Consolas"/>
            <w:color w:val="2F4F4F"/>
            <w:sz w:val="20"/>
            <w:szCs w:val="20"/>
          </w:rPr>
          <w:delText>IOTHUB_CLIENT_SENDSTATUS_IDLE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,        \</w:delText>
        </w:r>
      </w:del>
    </w:p>
    <w:p w14:paraId="22DF5034" w14:textId="3EE94DD9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696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697" w:author="Tony Ercolano" w:date="2015-09-23T09:35:00Z"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</w:delText>
        </w:r>
        <w:r w:rsidRPr="00BD490F" w:rsidDel="00080D41">
          <w:rPr>
            <w:rFonts w:ascii="Consolas" w:eastAsia="Times New Roman" w:hAnsi="Consolas" w:cs="Consolas"/>
            <w:color w:val="2F4F4F"/>
            <w:sz w:val="20"/>
            <w:szCs w:val="20"/>
          </w:rPr>
          <w:delText>IOTHUB_CLIENT_SENDSTATUS_BUSY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     \</w:delText>
        </w:r>
      </w:del>
    </w:p>
    <w:p w14:paraId="510AC8A8" w14:textId="175C40F8" w:rsidR="00BD490F" w:rsidDel="00080D41" w:rsidRDefault="00BD490F" w:rsidP="000E735A">
      <w:pPr>
        <w:pStyle w:val="HTMLPreformatted"/>
        <w:shd w:val="clear" w:color="auto" w:fill="FFFFFF"/>
        <w:rPr>
          <w:del w:id="698" w:author="Tony Ercolano" w:date="2015-09-23T09:35:00Z"/>
          <w:rFonts w:ascii="Consolas" w:hAnsi="Consolas" w:cs="Consolas"/>
          <w:color w:val="000000"/>
        </w:rPr>
      </w:pPr>
    </w:p>
    <w:p w14:paraId="4C34E352" w14:textId="49353A57" w:rsidR="000E735A" w:rsidDel="00080D41" w:rsidRDefault="000E735A" w:rsidP="000E735A">
      <w:pPr>
        <w:pStyle w:val="HTMLPreformatted"/>
        <w:shd w:val="clear" w:color="auto" w:fill="FFFFFF"/>
        <w:rPr>
          <w:del w:id="699" w:author="Tony Ercolano" w:date="2015-09-23T09:35:00Z"/>
          <w:rFonts w:ascii="Consolas" w:hAnsi="Consolas" w:cs="Consolas"/>
          <w:color w:val="000000"/>
        </w:rPr>
      </w:pPr>
      <w:del w:id="700" w:author="Tony Ercolano" w:date="2015-09-23T09:35:00Z">
        <w:r w:rsidDel="00080D41">
          <w:rPr>
            <w:rFonts w:ascii="Consolas" w:hAnsi="Consolas" w:cs="Consolas"/>
            <w:color w:val="000000"/>
          </w:rPr>
          <w:delText xml:space="preserve"> </w:delText>
        </w:r>
      </w:del>
    </w:p>
    <w:p w14:paraId="2401B1B5" w14:textId="4DCC8FD0" w:rsidR="000E735A" w:rsidDel="00080D41" w:rsidRDefault="000E735A" w:rsidP="000E735A">
      <w:pPr>
        <w:pStyle w:val="HTMLPreformatted"/>
        <w:shd w:val="clear" w:color="auto" w:fill="FFFFFF"/>
        <w:rPr>
          <w:del w:id="701" w:author="Tony Ercolano" w:date="2015-09-23T09:35:00Z"/>
          <w:rFonts w:ascii="Consolas" w:hAnsi="Consolas" w:cs="Consolas"/>
          <w:color w:val="000000"/>
        </w:rPr>
      </w:pPr>
      <w:del w:id="702" w:author="Tony Ercolano" w:date="2015-09-23T09:35:00Z">
        <w:r w:rsidDel="00080D41">
          <w:rPr>
            <w:rFonts w:ascii="Consolas" w:hAnsi="Consolas" w:cs="Consolas"/>
            <w:color w:val="6F008A"/>
          </w:rPr>
          <w:delText>DEFINE_ENUM</w:delText>
        </w:r>
        <w:r w:rsidDel="00080D41">
          <w:rPr>
            <w:rFonts w:ascii="Consolas" w:hAnsi="Consolas" w:cs="Consolas"/>
            <w:color w:val="000000"/>
          </w:rPr>
          <w:delText>(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Del="00080D41">
          <w:rPr>
            <w:rFonts w:ascii="Consolas" w:hAnsi="Consolas" w:cs="Consolas"/>
            <w:color w:val="2B91AF"/>
          </w:rPr>
          <w:delText>CLIENT_RESULT</w:delText>
        </w:r>
        <w:r w:rsidDel="00080D41">
          <w:rPr>
            <w:rFonts w:ascii="Consolas" w:hAnsi="Consolas" w:cs="Consolas"/>
            <w:color w:val="000000"/>
          </w:rPr>
          <w:delText>, </w:delText>
        </w:r>
        <w:r w:rsidR="001B0681" w:rsidDel="00080D41">
          <w:rPr>
            <w:rFonts w:ascii="Consolas" w:hAnsi="Consolas" w:cs="Consolas"/>
            <w:color w:val="6F008A"/>
          </w:rPr>
          <w:delText>IOTHUB_</w:delText>
        </w:r>
        <w:r w:rsidDel="00080D41">
          <w:rPr>
            <w:rFonts w:ascii="Consolas" w:hAnsi="Consolas" w:cs="Consolas"/>
            <w:color w:val="6F008A"/>
          </w:rPr>
          <w:delText>CLIENT_RESULT_VALUES</w:delText>
        </w:r>
        <w:r w:rsidDel="00080D41">
          <w:rPr>
            <w:rFonts w:ascii="Consolas" w:hAnsi="Consolas" w:cs="Consolas"/>
            <w:color w:val="000000"/>
          </w:rPr>
          <w:delText>);</w:delText>
        </w:r>
      </w:del>
    </w:p>
    <w:p w14:paraId="25CCDBA3" w14:textId="5099C6FC" w:rsidR="000E735A" w:rsidRPr="00C80CAC" w:rsidDel="00080D41" w:rsidRDefault="000E735A" w:rsidP="000E735A">
      <w:pPr>
        <w:pStyle w:val="HTMLPreformatted"/>
        <w:shd w:val="clear" w:color="auto" w:fill="FFFFFF"/>
        <w:rPr>
          <w:del w:id="703" w:author="Tony Ercolano" w:date="2015-09-23T09:35:00Z"/>
          <w:rFonts w:ascii="Consolas" w:hAnsi="Consolas" w:cs="Consolas"/>
          <w:color w:val="000000"/>
          <w:lang w:val="pt-BR"/>
        </w:rPr>
      </w:pPr>
      <w:del w:id="704" w:author="Tony Ercolano" w:date="2015-09-23T09:35:00Z">
        <w:r w:rsidDel="00080D41">
          <w:rPr>
            <w:rFonts w:ascii="Consolas" w:hAnsi="Consolas" w:cs="Consolas"/>
            <w:color w:val="000000"/>
          </w:rPr>
          <w:delText xml:space="preserve"> </w:delText>
        </w:r>
      </w:del>
    </w:p>
    <w:p w14:paraId="3F12BF80" w14:textId="4B480FEE" w:rsidR="000E735A" w:rsidDel="00080D41" w:rsidRDefault="000E735A" w:rsidP="000E735A">
      <w:pPr>
        <w:pStyle w:val="HTMLPreformatted"/>
        <w:shd w:val="clear" w:color="auto" w:fill="FFFFFF"/>
        <w:rPr>
          <w:del w:id="705" w:author="Tony Ercolano" w:date="2015-09-23T09:35:00Z"/>
          <w:rFonts w:ascii="Consolas" w:hAnsi="Consolas" w:cs="Consolas"/>
          <w:color w:val="000000"/>
        </w:rPr>
      </w:pPr>
      <w:del w:id="706" w:author="Tony Ercolano" w:date="2015-09-23T09:35:00Z">
        <w:r w:rsidDel="00080D41">
          <w:rPr>
            <w:rFonts w:ascii="Consolas" w:hAnsi="Consolas" w:cs="Consolas"/>
            <w:color w:val="0000FF"/>
          </w:rPr>
          <w:delText>#define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R="001B0681" w:rsidDel="00080D41">
          <w:rPr>
            <w:rFonts w:ascii="Consolas" w:hAnsi="Consolas" w:cs="Consolas"/>
            <w:color w:val="6F008A"/>
          </w:rPr>
          <w:delText>IOTHUB_</w:delText>
        </w:r>
        <w:r w:rsidDel="00080D41">
          <w:rPr>
            <w:rFonts w:ascii="Consolas" w:hAnsi="Consolas" w:cs="Consolas"/>
            <w:color w:val="6F008A"/>
          </w:rPr>
          <w:delText>CLIENT_CONFIRMATION_RESULT_VALUES</w:delText>
        </w:r>
        <w:r w:rsidDel="00080D41">
          <w:rPr>
            <w:rFonts w:ascii="Consolas" w:hAnsi="Consolas" w:cs="Consolas"/>
            <w:color w:val="000000"/>
          </w:rPr>
          <w:delText>     \</w:delText>
        </w:r>
      </w:del>
    </w:p>
    <w:p w14:paraId="4D496FAF" w14:textId="66569986" w:rsidR="000E735A" w:rsidDel="00080D41" w:rsidRDefault="000E735A" w:rsidP="000E735A">
      <w:pPr>
        <w:pStyle w:val="HTMLPreformatted"/>
        <w:shd w:val="clear" w:color="auto" w:fill="FFFFFF"/>
        <w:rPr>
          <w:del w:id="707" w:author="Tony Ercolano" w:date="2015-09-23T09:35:00Z"/>
          <w:rFonts w:ascii="Consolas" w:hAnsi="Consolas" w:cs="Consolas"/>
          <w:color w:val="000000"/>
        </w:rPr>
      </w:pPr>
      <w:del w:id="708" w:author="Tony Ercolano" w:date="2015-09-23T09:35:00Z">
        <w:r w:rsidDel="00080D41">
          <w:rPr>
            <w:rFonts w:ascii="Consolas" w:hAnsi="Consolas" w:cs="Consolas"/>
            <w:color w:val="000000"/>
          </w:rPr>
          <w:delText>    </w:delText>
        </w:r>
        <w:r w:rsidR="001B0681" w:rsidDel="00080D41">
          <w:rPr>
            <w:rFonts w:ascii="Consolas" w:hAnsi="Consolas" w:cs="Consolas"/>
            <w:color w:val="000000"/>
          </w:rPr>
          <w:delText>IOTHUB_</w:delText>
        </w:r>
        <w:r w:rsidDel="00080D41">
          <w:rPr>
            <w:rFonts w:ascii="Consolas" w:hAnsi="Consolas" w:cs="Consolas"/>
            <w:color w:val="000000"/>
          </w:rPr>
          <w:delText>CLIENT_CONFIRMATION_OK,                   \</w:delText>
        </w:r>
      </w:del>
    </w:p>
    <w:p w14:paraId="2A944DCD" w14:textId="4D7A67A8" w:rsidR="002D379F" w:rsidDel="00080D41" w:rsidRDefault="002D379F" w:rsidP="000E735A">
      <w:pPr>
        <w:pStyle w:val="HTMLPreformatted"/>
        <w:shd w:val="clear" w:color="auto" w:fill="FFFFFF"/>
        <w:rPr>
          <w:del w:id="709" w:author="Tony Ercolano" w:date="2015-09-23T09:35:00Z"/>
          <w:rFonts w:ascii="Consolas" w:hAnsi="Consolas" w:cs="Consolas"/>
          <w:color w:val="000000"/>
        </w:rPr>
      </w:pPr>
      <w:del w:id="710" w:author="Tony Ercolano" w:date="2015-09-23T09:35:00Z">
        <w:r w:rsidDel="00080D41">
          <w:rPr>
            <w:rFonts w:ascii="Consolas" w:hAnsi="Consolas" w:cs="Consolas"/>
            <w:color w:val="2F4F4F"/>
          </w:rPr>
          <w:delText xml:space="preserve">    IOTHUB_CLIENT_CONFIRMATION_BECAUSE_DESTROY</w:delText>
        </w:r>
        <w:r w:rsidDel="00080D41">
          <w:rPr>
            <w:rFonts w:ascii="Consolas" w:hAnsi="Consolas" w:cs="Consolas"/>
            <w:color w:val="000000"/>
          </w:rPr>
          <w:delText>,      \</w:delText>
        </w:r>
      </w:del>
    </w:p>
    <w:p w14:paraId="154E72C8" w14:textId="5FCA1A7B" w:rsidR="000E735A" w:rsidDel="00080D41" w:rsidRDefault="000E735A" w:rsidP="000E735A">
      <w:pPr>
        <w:pStyle w:val="HTMLPreformatted"/>
        <w:shd w:val="clear" w:color="auto" w:fill="FFFFFF"/>
        <w:rPr>
          <w:del w:id="711" w:author="Tony Ercolano" w:date="2015-09-23T09:35:00Z"/>
          <w:rFonts w:ascii="Consolas" w:hAnsi="Consolas" w:cs="Consolas"/>
          <w:color w:val="000000"/>
        </w:rPr>
      </w:pPr>
      <w:del w:id="712" w:author="Tony Ercolano" w:date="2015-09-23T09:35:00Z">
        <w:r w:rsidDel="00080D41">
          <w:rPr>
            <w:rFonts w:ascii="Consolas" w:hAnsi="Consolas" w:cs="Consolas"/>
            <w:color w:val="000000"/>
          </w:rPr>
          <w:delText>    </w:delText>
        </w:r>
        <w:r w:rsidR="001B0681" w:rsidDel="00080D41">
          <w:rPr>
            <w:rFonts w:ascii="Consolas" w:hAnsi="Consolas" w:cs="Consolas"/>
            <w:color w:val="000000"/>
          </w:rPr>
          <w:delText>IOTHUB_</w:delText>
        </w:r>
        <w:r w:rsidDel="00080D41">
          <w:rPr>
            <w:rFonts w:ascii="Consolas" w:hAnsi="Consolas" w:cs="Consolas"/>
            <w:color w:val="000000"/>
          </w:rPr>
          <w:delText>CLIENT_CONFIRMATION_ERROR                 \</w:delText>
        </w:r>
      </w:del>
    </w:p>
    <w:p w14:paraId="7D960CD6" w14:textId="6766CAA1" w:rsidR="000E735A" w:rsidDel="00080D41" w:rsidRDefault="000E735A" w:rsidP="000E735A">
      <w:pPr>
        <w:pStyle w:val="HTMLPreformatted"/>
        <w:shd w:val="clear" w:color="auto" w:fill="FFFFFF"/>
        <w:rPr>
          <w:del w:id="713" w:author="Tony Ercolano" w:date="2015-09-23T09:35:00Z"/>
          <w:rFonts w:ascii="Consolas" w:hAnsi="Consolas" w:cs="Consolas"/>
          <w:color w:val="000000"/>
        </w:rPr>
      </w:pPr>
      <w:del w:id="714" w:author="Tony Ercolano" w:date="2015-09-23T09:35:00Z">
        <w:r w:rsidDel="00080D41">
          <w:rPr>
            <w:rFonts w:ascii="Consolas" w:hAnsi="Consolas" w:cs="Consolas"/>
            <w:color w:val="000000"/>
          </w:rPr>
          <w:delText xml:space="preserve"> </w:delText>
        </w:r>
      </w:del>
    </w:p>
    <w:p w14:paraId="00777810" w14:textId="05E1B253" w:rsidR="000E735A" w:rsidDel="00080D41" w:rsidRDefault="000E735A" w:rsidP="000E735A">
      <w:pPr>
        <w:pStyle w:val="HTMLPreformatted"/>
        <w:shd w:val="clear" w:color="auto" w:fill="FFFFFF"/>
        <w:rPr>
          <w:del w:id="715" w:author="Tony Ercolano" w:date="2015-09-23T09:35:00Z"/>
          <w:rFonts w:ascii="Consolas" w:hAnsi="Consolas" w:cs="Consolas"/>
          <w:color w:val="000000"/>
        </w:rPr>
      </w:pPr>
      <w:del w:id="716" w:author="Tony Ercolano" w:date="2015-09-23T09:35:00Z">
        <w:r w:rsidDel="00080D41">
          <w:rPr>
            <w:rFonts w:ascii="Consolas" w:hAnsi="Consolas" w:cs="Consolas"/>
            <w:color w:val="6F008A"/>
          </w:rPr>
          <w:delText>DEFINE_ENUM</w:delText>
        </w:r>
        <w:r w:rsidDel="00080D41">
          <w:rPr>
            <w:rFonts w:ascii="Consolas" w:hAnsi="Consolas" w:cs="Consolas"/>
            <w:color w:val="000000"/>
          </w:rPr>
          <w:delText>(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Del="00080D41">
          <w:rPr>
            <w:rFonts w:ascii="Consolas" w:hAnsi="Consolas" w:cs="Consolas"/>
            <w:color w:val="2B91AF"/>
          </w:rPr>
          <w:delText>CLIENT_CONFIRMATION_RESULT</w:delText>
        </w:r>
        <w:r w:rsidDel="00080D41">
          <w:rPr>
            <w:rFonts w:ascii="Consolas" w:hAnsi="Consolas" w:cs="Consolas"/>
            <w:color w:val="000000"/>
          </w:rPr>
          <w:delText>, </w:delText>
        </w:r>
        <w:r w:rsidR="001B0681" w:rsidDel="00080D41">
          <w:rPr>
            <w:rFonts w:ascii="Consolas" w:hAnsi="Consolas" w:cs="Consolas"/>
            <w:color w:val="6F008A"/>
          </w:rPr>
          <w:delText>IOTHUB_</w:delText>
        </w:r>
        <w:r w:rsidDel="00080D41">
          <w:rPr>
            <w:rFonts w:ascii="Consolas" w:hAnsi="Consolas" w:cs="Consolas"/>
            <w:color w:val="6F008A"/>
          </w:rPr>
          <w:delText>CLIENT_CONFIRMATION_RESULT_VALUES</w:delText>
        </w:r>
        <w:r w:rsidDel="00080D41">
          <w:rPr>
            <w:rFonts w:ascii="Consolas" w:hAnsi="Consolas" w:cs="Consolas"/>
            <w:color w:val="000000"/>
          </w:rPr>
          <w:delText>);</w:delText>
        </w:r>
      </w:del>
    </w:p>
    <w:p w14:paraId="0245BD48" w14:textId="3E82BE1E" w:rsidR="000E735A" w:rsidDel="00080D41" w:rsidRDefault="000E735A" w:rsidP="000E735A">
      <w:pPr>
        <w:pStyle w:val="HTMLPreformatted"/>
        <w:shd w:val="clear" w:color="auto" w:fill="FFFFFF"/>
        <w:rPr>
          <w:del w:id="717" w:author="Tony Ercolano" w:date="2015-09-23T09:35:00Z"/>
          <w:rFonts w:ascii="Consolas" w:hAnsi="Consolas" w:cs="Consolas"/>
          <w:color w:val="000000"/>
        </w:rPr>
      </w:pPr>
      <w:del w:id="718" w:author="Tony Ercolano" w:date="2015-09-23T09:35:00Z">
        <w:r w:rsidDel="00080D41">
          <w:rPr>
            <w:rFonts w:ascii="Consolas" w:hAnsi="Consolas" w:cs="Consolas"/>
            <w:color w:val="000000"/>
          </w:rPr>
          <w:delText xml:space="preserve"> </w:delText>
        </w:r>
      </w:del>
    </w:p>
    <w:p w14:paraId="487B20DD" w14:textId="3FF2E788" w:rsidR="000E735A" w:rsidDel="00080D41" w:rsidRDefault="000E735A" w:rsidP="000E735A">
      <w:pPr>
        <w:pStyle w:val="HTMLPreformatted"/>
        <w:shd w:val="clear" w:color="auto" w:fill="FFFFFF"/>
        <w:rPr>
          <w:del w:id="719" w:author="Tony Ercolano" w:date="2015-09-23T09:35:00Z"/>
          <w:rFonts w:ascii="Consolas" w:hAnsi="Consolas" w:cs="Consolas"/>
          <w:color w:val="000000"/>
        </w:rPr>
      </w:pPr>
      <w:del w:id="720" w:author="Tony Ercolano" w:date="2015-09-23T09:35:00Z">
        <w:r w:rsidDel="00080D41">
          <w:rPr>
            <w:rFonts w:ascii="Consolas" w:hAnsi="Consolas" w:cs="Consolas"/>
            <w:color w:val="0000FF"/>
          </w:rPr>
          <w:delText>typedef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Del="00080D41">
          <w:rPr>
            <w:rFonts w:ascii="Consolas" w:hAnsi="Consolas" w:cs="Consolas"/>
            <w:color w:val="0000FF"/>
          </w:rPr>
          <w:delText>void</w:delText>
        </w:r>
        <w:r w:rsidDel="00080D41">
          <w:rPr>
            <w:rFonts w:ascii="Consolas" w:hAnsi="Consolas" w:cs="Consolas"/>
            <w:color w:val="000000"/>
          </w:rPr>
          <w:delText>* 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Del="00080D41">
          <w:rPr>
            <w:rFonts w:ascii="Consolas" w:hAnsi="Consolas" w:cs="Consolas"/>
            <w:color w:val="2B91AF"/>
          </w:rPr>
          <w:delText>CLIENT_HANDLE</w:delText>
        </w:r>
        <w:r w:rsidDel="00080D41">
          <w:rPr>
            <w:rFonts w:ascii="Consolas" w:hAnsi="Consolas" w:cs="Consolas"/>
            <w:color w:val="000000"/>
          </w:rPr>
          <w:delText>;</w:delText>
        </w:r>
      </w:del>
    </w:p>
    <w:p w14:paraId="36A89BFB" w14:textId="5E38DFA8" w:rsidR="000E735A" w:rsidDel="00080D41" w:rsidRDefault="000E735A" w:rsidP="000E735A">
      <w:pPr>
        <w:pStyle w:val="HTMLPreformatted"/>
        <w:shd w:val="clear" w:color="auto" w:fill="FFFFFF"/>
        <w:rPr>
          <w:del w:id="721" w:author="Tony Ercolano" w:date="2015-09-23T09:35:00Z"/>
          <w:rFonts w:ascii="Consolas" w:hAnsi="Consolas" w:cs="Consolas"/>
          <w:color w:val="000000"/>
        </w:rPr>
      </w:pPr>
      <w:del w:id="722" w:author="Tony Ercolano" w:date="2015-09-23T09:35:00Z">
        <w:r w:rsidDel="00080D41">
          <w:rPr>
            <w:rFonts w:ascii="Consolas" w:hAnsi="Consolas" w:cs="Consolas"/>
            <w:color w:val="0000FF"/>
          </w:rPr>
          <w:delText>typedef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Del="00080D41">
          <w:rPr>
            <w:rFonts w:ascii="Consolas" w:hAnsi="Consolas" w:cs="Consolas"/>
            <w:color w:val="0000FF"/>
          </w:rPr>
          <w:delText>void</w:delText>
        </w:r>
        <w:r w:rsidDel="00080D41">
          <w:rPr>
            <w:rFonts w:ascii="Consolas" w:hAnsi="Consolas" w:cs="Consolas"/>
            <w:color w:val="000000"/>
          </w:rPr>
          <w:delText>(*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Del="00080D41">
          <w:rPr>
            <w:rFonts w:ascii="Consolas" w:hAnsi="Consolas" w:cs="Consolas"/>
            <w:color w:val="2B91AF"/>
          </w:rPr>
          <w:delText>CLIENT_</w:delText>
        </w:r>
        <w:r w:rsidR="007F360A" w:rsidDel="00080D41">
          <w:rPr>
            <w:rFonts w:ascii="Consolas" w:hAnsi="Consolas" w:cs="Consolas"/>
            <w:color w:val="2B91AF"/>
          </w:rPr>
          <w:delText>EVENT</w:delText>
        </w:r>
        <w:r w:rsidDel="00080D41">
          <w:rPr>
            <w:rFonts w:ascii="Consolas" w:hAnsi="Consolas" w:cs="Consolas"/>
            <w:color w:val="2B91AF"/>
          </w:rPr>
          <w:delText>_CONFIRMATION_CALLBACK</w:delText>
        </w:r>
        <w:r w:rsidDel="00080D41">
          <w:rPr>
            <w:rFonts w:ascii="Consolas" w:hAnsi="Consolas" w:cs="Consolas"/>
            <w:color w:val="000000"/>
          </w:rPr>
          <w:delText>)(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Del="00080D41">
          <w:rPr>
            <w:rFonts w:ascii="Consolas" w:hAnsi="Consolas" w:cs="Consolas"/>
            <w:color w:val="2B91AF"/>
          </w:rPr>
          <w:delText>CLIENT_HANDLE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R="00A419A8" w:rsidDel="00080D41">
          <w:rPr>
            <w:rFonts w:ascii="Consolas" w:hAnsi="Consolas" w:cs="Consolas"/>
            <w:color w:val="000000"/>
          </w:rPr>
          <w:delText>iotHubClientHandle</w:delText>
        </w:r>
        <w:r w:rsidDel="00080D41">
          <w:rPr>
            <w:rFonts w:ascii="Consolas" w:hAnsi="Consolas" w:cs="Consolas"/>
            <w:color w:val="000000"/>
          </w:rPr>
          <w:delText>, 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Del="00080D41">
          <w:rPr>
            <w:rFonts w:ascii="Consolas" w:hAnsi="Consolas" w:cs="Consolas"/>
            <w:color w:val="2B91AF"/>
          </w:rPr>
          <w:delText>CLIENT_CONFIRMATION_RESULT</w:delText>
        </w:r>
        <w:r w:rsidDel="00080D41">
          <w:rPr>
            <w:rFonts w:ascii="Consolas" w:hAnsi="Consolas" w:cs="Consolas"/>
            <w:color w:val="000000"/>
          </w:rPr>
          <w:delText> result, </w:delText>
        </w:r>
        <w:r w:rsidDel="00080D41">
          <w:rPr>
            <w:rFonts w:ascii="Consolas" w:hAnsi="Consolas" w:cs="Consolas"/>
            <w:color w:val="0000FF"/>
          </w:rPr>
          <w:delText>void</w:delText>
        </w:r>
        <w:r w:rsidDel="00080D41">
          <w:rPr>
            <w:rFonts w:ascii="Consolas" w:hAnsi="Consolas" w:cs="Consolas"/>
            <w:color w:val="000000"/>
          </w:rPr>
          <w:delText>* userContextCallback);</w:delText>
        </w:r>
      </w:del>
    </w:p>
    <w:p w14:paraId="69B78ED8" w14:textId="615AC5EB" w:rsidR="00E420B2" w:rsidDel="00080D41" w:rsidRDefault="00E420B2" w:rsidP="00E42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23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724" w:author="Tony Ercolano" w:date="2015-09-23T09:35:00Z">
        <w:r w:rsidRPr="00E420B2" w:rsidDel="00080D41">
          <w:rPr>
            <w:rFonts w:ascii="Consolas" w:eastAsia="Times New Roman" w:hAnsi="Consolas" w:cs="Consolas"/>
            <w:color w:val="0000FF"/>
            <w:sz w:val="20"/>
            <w:szCs w:val="20"/>
          </w:rPr>
          <w:delText>typedef</w:delText>
        </w:r>
        <w:r w:rsidRPr="00E420B2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</w:delText>
        </w:r>
        <w:r w:rsidRPr="00E420B2" w:rsidDel="00080D41">
          <w:rPr>
            <w:rFonts w:ascii="Consolas" w:eastAsia="Times New Roman" w:hAnsi="Consolas" w:cs="Consolas"/>
            <w:color w:val="0000FF"/>
            <w:sz w:val="20"/>
            <w:szCs w:val="20"/>
          </w:rPr>
          <w:delText>int</w:delText>
        </w:r>
        <w:r w:rsidRPr="00E420B2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(*</w:delText>
        </w:r>
        <w:r w:rsidR="001B0681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IOTHUB_</w:delText>
        </w:r>
        <w:r w:rsidRPr="00E420B2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CLIENT_NOTIFICATION_CALLBACK_ASYNC</w:delText>
        </w:r>
        <w:r w:rsidRPr="00E420B2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)(</w:delText>
        </w:r>
        <w:r w:rsidR="001B0681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IOTHUB_</w:delText>
        </w:r>
        <w:r w:rsidRPr="00E420B2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CLIENT_HANDLE</w:delText>
        </w:r>
        <w:r w:rsidRPr="00E420B2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</w:delText>
        </w:r>
        <w:r w:rsidR="00A419A8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iotHubClientHandle</w:delText>
        </w:r>
        <w:r w:rsidRPr="00E420B2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, </w:delText>
        </w:r>
        <w:r w:rsidR="001B0681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IOTHUB_</w:delText>
        </w:r>
        <w:r w:rsidRPr="00E420B2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MESSAGE_HANDLE</w:delText>
        </w:r>
        <w:r w:rsidRPr="00E420B2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notificationMessage, </w:delText>
        </w:r>
        <w:r w:rsidRPr="00E420B2" w:rsidDel="00080D41">
          <w:rPr>
            <w:rFonts w:ascii="Consolas" w:eastAsia="Times New Roman" w:hAnsi="Consolas" w:cs="Consolas"/>
            <w:color w:val="0000FF"/>
            <w:sz w:val="20"/>
            <w:szCs w:val="20"/>
          </w:rPr>
          <w:delText>void</w:delText>
        </w:r>
        <w:r w:rsidRPr="00E420B2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* userContextCallback);</w:delText>
        </w:r>
      </w:del>
    </w:p>
    <w:p w14:paraId="42223C46" w14:textId="06476742" w:rsidR="00C80CAC" w:rsidRPr="00C80CAC" w:rsidDel="00080D41" w:rsidRDefault="00C80CAC" w:rsidP="00C80C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25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726" w:author="Tony Ercolano" w:date="2015-09-23T09:35:00Z">
        <w:r w:rsidRPr="00C80CAC" w:rsidDel="00080D41">
          <w:rPr>
            <w:rFonts w:ascii="Consolas" w:eastAsia="Times New Roman" w:hAnsi="Consolas" w:cs="Consolas"/>
            <w:color w:val="0000FF"/>
            <w:sz w:val="20"/>
            <w:szCs w:val="20"/>
          </w:rPr>
          <w:delText>typedef</w:delText>
        </w:r>
        <w:r w:rsidRPr="00C80CAC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</w:delText>
        </w:r>
        <w:r w:rsidRPr="00C80CAC" w:rsidDel="00080D41">
          <w:rPr>
            <w:rFonts w:ascii="Consolas" w:eastAsia="Times New Roman" w:hAnsi="Consolas" w:cs="Consolas"/>
            <w:color w:val="0000FF"/>
            <w:sz w:val="20"/>
            <w:szCs w:val="20"/>
          </w:rPr>
          <w:delText>void</w:delText>
        </w:r>
        <w:r w:rsidRPr="00C80CAC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*(*</w:delText>
        </w:r>
        <w:r w:rsidR="001B0681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IOTHUB_</w:delText>
        </w:r>
        <w:r w:rsidRPr="00C80CAC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CLIENT_TRANSPORT_PROVIDER</w:delText>
        </w:r>
        <w:r w:rsidRPr="00C80CAC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)(</w:delText>
        </w:r>
        <w:r w:rsidRPr="00C80CAC" w:rsidDel="00080D41">
          <w:rPr>
            <w:rFonts w:ascii="Consolas" w:eastAsia="Times New Roman" w:hAnsi="Consolas" w:cs="Consolas"/>
            <w:color w:val="0000FF"/>
            <w:sz w:val="20"/>
            <w:szCs w:val="20"/>
          </w:rPr>
          <w:delText>void</w:delText>
        </w:r>
        <w:r w:rsidRPr="00C80CAC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);</w:delText>
        </w:r>
      </w:del>
    </w:p>
    <w:p w14:paraId="0282C59A" w14:textId="7C50F6FC" w:rsidR="00C80CAC" w:rsidRPr="00E420B2" w:rsidDel="00080D41" w:rsidRDefault="00C80CAC" w:rsidP="00E42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727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</w:p>
    <w:p w14:paraId="041CE303" w14:textId="49202199" w:rsidR="000E735A" w:rsidDel="00080D41" w:rsidRDefault="000E735A" w:rsidP="000E735A">
      <w:pPr>
        <w:pStyle w:val="HTMLPreformatted"/>
        <w:shd w:val="clear" w:color="auto" w:fill="FFFFFF"/>
        <w:rPr>
          <w:del w:id="728" w:author="Tony Ercolano" w:date="2015-09-23T09:35:00Z"/>
          <w:rFonts w:ascii="Consolas" w:hAnsi="Consolas" w:cs="Consolas"/>
          <w:color w:val="000000"/>
        </w:rPr>
      </w:pPr>
      <w:del w:id="729" w:author="Tony Ercolano" w:date="2015-09-23T09:35:00Z">
        <w:r w:rsidDel="00080D41">
          <w:rPr>
            <w:rFonts w:ascii="Consolas" w:hAnsi="Consolas" w:cs="Consolas"/>
            <w:color w:val="000000"/>
          </w:rPr>
          <w:delText xml:space="preserve"> </w:delText>
        </w:r>
      </w:del>
    </w:p>
    <w:p w14:paraId="633D8F2D" w14:textId="1DCFDF81" w:rsidR="000E735A" w:rsidDel="00080D41" w:rsidRDefault="000E735A" w:rsidP="000E735A">
      <w:pPr>
        <w:pStyle w:val="HTMLPreformatted"/>
        <w:shd w:val="clear" w:color="auto" w:fill="FFFFFF"/>
        <w:rPr>
          <w:del w:id="730" w:author="Tony Ercolano" w:date="2015-09-23T09:35:00Z"/>
          <w:rFonts w:ascii="Consolas" w:hAnsi="Consolas" w:cs="Consolas"/>
          <w:color w:val="000000"/>
        </w:rPr>
      </w:pPr>
      <w:del w:id="731" w:author="Tony Ercolano" w:date="2015-09-23T09:35:00Z">
        <w:r w:rsidDel="00080D41">
          <w:rPr>
            <w:rFonts w:ascii="Consolas" w:hAnsi="Consolas" w:cs="Consolas"/>
            <w:color w:val="0000FF"/>
          </w:rPr>
          <w:delText>typedef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Del="00080D41">
          <w:rPr>
            <w:rFonts w:ascii="Consolas" w:hAnsi="Consolas" w:cs="Consolas"/>
            <w:color w:val="0000FF"/>
          </w:rPr>
          <w:delText>struct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Del="00080D41">
          <w:rPr>
            <w:rFonts w:ascii="Consolas" w:hAnsi="Consolas" w:cs="Consolas"/>
            <w:color w:val="2B91AF"/>
          </w:rPr>
          <w:delText>CLIENT_CONFIG_TAG</w:delText>
        </w:r>
      </w:del>
    </w:p>
    <w:p w14:paraId="4BAAAE2E" w14:textId="4ABE1C46" w:rsidR="000E735A" w:rsidDel="00080D41" w:rsidRDefault="000E735A" w:rsidP="000E735A">
      <w:pPr>
        <w:pStyle w:val="HTMLPreformatted"/>
        <w:shd w:val="clear" w:color="auto" w:fill="FFFFFF"/>
        <w:rPr>
          <w:del w:id="732" w:author="Tony Ercolano" w:date="2015-09-23T09:35:00Z"/>
          <w:rFonts w:ascii="Consolas" w:hAnsi="Consolas" w:cs="Consolas"/>
          <w:color w:val="000000"/>
        </w:rPr>
      </w:pPr>
      <w:del w:id="733" w:author="Tony Ercolano" w:date="2015-09-23T09:35:00Z">
        <w:r w:rsidDel="00080D41">
          <w:rPr>
            <w:rFonts w:ascii="Consolas" w:hAnsi="Consolas" w:cs="Consolas"/>
            <w:color w:val="000000"/>
          </w:rPr>
          <w:delText>{</w:delText>
        </w:r>
      </w:del>
    </w:p>
    <w:p w14:paraId="6DE8E5B6" w14:textId="444FD34B" w:rsidR="000E735A" w:rsidDel="00080D41" w:rsidRDefault="000E735A" w:rsidP="000E735A">
      <w:pPr>
        <w:pStyle w:val="HTMLPreformatted"/>
        <w:shd w:val="clear" w:color="auto" w:fill="FFFFFF"/>
        <w:rPr>
          <w:del w:id="734" w:author="Tony Ercolano" w:date="2015-09-23T09:35:00Z"/>
          <w:rFonts w:ascii="Consolas" w:hAnsi="Consolas" w:cs="Consolas"/>
          <w:color w:val="000000"/>
        </w:rPr>
      </w:pPr>
      <w:del w:id="735" w:author="Tony Ercolano" w:date="2015-09-23T09:35:00Z">
        <w:r w:rsidDel="00080D41">
          <w:rPr>
            <w:rFonts w:ascii="Consolas" w:hAnsi="Consolas" w:cs="Consolas"/>
            <w:color w:val="000000"/>
          </w:rPr>
          <w:delText>    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R="00C80CAC" w:rsidRPr="00C80CAC" w:rsidDel="00080D41">
          <w:rPr>
            <w:rFonts w:ascii="Consolas" w:hAnsi="Consolas" w:cs="Consolas"/>
            <w:color w:val="2B91AF"/>
          </w:rPr>
          <w:delText>CLIENT_TRANSPORT_PROVIDER</w:delText>
        </w:r>
        <w:r w:rsidR="00C80CAC" w:rsidDel="00080D41">
          <w:rPr>
            <w:rFonts w:ascii="Consolas" w:hAnsi="Consolas" w:cs="Consolas"/>
            <w:color w:val="2B91AF"/>
          </w:rPr>
          <w:delText xml:space="preserve"> </w:delText>
        </w:r>
        <w:r w:rsidDel="00080D41">
          <w:rPr>
            <w:rFonts w:ascii="Consolas" w:hAnsi="Consolas" w:cs="Consolas"/>
            <w:color w:val="000000"/>
          </w:rPr>
          <w:delText>protocol;</w:delText>
        </w:r>
      </w:del>
    </w:p>
    <w:p w14:paraId="1AC17081" w14:textId="3C65C6D5" w:rsidR="000E735A" w:rsidDel="00080D41" w:rsidRDefault="000E735A" w:rsidP="000E735A">
      <w:pPr>
        <w:pStyle w:val="HTMLPreformatted"/>
        <w:shd w:val="clear" w:color="auto" w:fill="FFFFFF"/>
        <w:rPr>
          <w:del w:id="736" w:author="Tony Ercolano" w:date="2015-09-23T09:35:00Z"/>
          <w:rFonts w:ascii="Consolas" w:hAnsi="Consolas" w:cs="Consolas"/>
          <w:color w:val="000000"/>
        </w:rPr>
      </w:pPr>
      <w:del w:id="737" w:author="Tony Ercolano" w:date="2015-09-23T09:35:00Z">
        <w:r w:rsidDel="00080D41">
          <w:rPr>
            <w:rFonts w:ascii="Consolas" w:hAnsi="Consolas" w:cs="Consolas"/>
            <w:color w:val="000000"/>
          </w:rPr>
          <w:delText>    </w:delText>
        </w:r>
        <w:r w:rsidDel="00080D41">
          <w:rPr>
            <w:rFonts w:ascii="Consolas" w:hAnsi="Consolas" w:cs="Consolas"/>
            <w:color w:val="0000FF"/>
          </w:rPr>
          <w:delText>const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Del="00080D41">
          <w:rPr>
            <w:rFonts w:ascii="Consolas" w:hAnsi="Consolas" w:cs="Consolas"/>
            <w:color w:val="0000FF"/>
          </w:rPr>
          <w:delText>char</w:delText>
        </w:r>
        <w:r w:rsidDel="00080D41">
          <w:rPr>
            <w:rFonts w:ascii="Consolas" w:hAnsi="Consolas" w:cs="Consolas"/>
            <w:color w:val="000000"/>
          </w:rPr>
          <w:delText>* deviceId;</w:delText>
        </w:r>
      </w:del>
    </w:p>
    <w:p w14:paraId="0A05C23C" w14:textId="6083A90A" w:rsidR="000E735A" w:rsidDel="00080D41" w:rsidRDefault="000E735A" w:rsidP="000E735A">
      <w:pPr>
        <w:pStyle w:val="HTMLPreformatted"/>
        <w:shd w:val="clear" w:color="auto" w:fill="FFFFFF"/>
        <w:rPr>
          <w:del w:id="738" w:author="Tony Ercolano" w:date="2015-09-23T09:35:00Z"/>
          <w:rFonts w:ascii="Consolas" w:hAnsi="Consolas" w:cs="Consolas"/>
          <w:color w:val="000000"/>
        </w:rPr>
      </w:pPr>
      <w:del w:id="739" w:author="Tony Ercolano" w:date="2015-09-23T09:35:00Z">
        <w:r w:rsidDel="00080D41">
          <w:rPr>
            <w:rFonts w:ascii="Consolas" w:hAnsi="Consolas" w:cs="Consolas"/>
            <w:color w:val="000000"/>
          </w:rPr>
          <w:delText>    </w:delText>
        </w:r>
        <w:r w:rsidDel="00080D41">
          <w:rPr>
            <w:rFonts w:ascii="Consolas" w:hAnsi="Consolas" w:cs="Consolas"/>
            <w:color w:val="0000FF"/>
          </w:rPr>
          <w:delText>const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Del="00080D41">
          <w:rPr>
            <w:rFonts w:ascii="Consolas" w:hAnsi="Consolas" w:cs="Consolas"/>
            <w:color w:val="0000FF"/>
          </w:rPr>
          <w:delText>char</w:delText>
        </w:r>
        <w:r w:rsidDel="00080D41">
          <w:rPr>
            <w:rFonts w:ascii="Consolas" w:hAnsi="Consolas" w:cs="Consolas"/>
            <w:color w:val="000000"/>
          </w:rPr>
          <w:delText>* deviceKey;</w:delText>
        </w:r>
      </w:del>
    </w:p>
    <w:p w14:paraId="2B27BC00" w14:textId="6C3C63B8" w:rsidR="004105F6" w:rsidDel="00080D41" w:rsidRDefault="000E735A" w:rsidP="000E735A">
      <w:pPr>
        <w:pStyle w:val="HTMLPreformatted"/>
        <w:shd w:val="clear" w:color="auto" w:fill="FFFFFF"/>
        <w:rPr>
          <w:del w:id="740" w:author="Tony Ercolano" w:date="2015-09-23T09:35:00Z"/>
          <w:rFonts w:ascii="Consolas" w:hAnsi="Consolas" w:cs="Consolas"/>
          <w:color w:val="000000"/>
        </w:rPr>
      </w:pPr>
      <w:del w:id="741" w:author="Tony Ercolano" w:date="2015-09-23T09:35:00Z">
        <w:r w:rsidDel="00080D41">
          <w:rPr>
            <w:rFonts w:ascii="Consolas" w:hAnsi="Consolas" w:cs="Consolas"/>
            <w:color w:val="000000"/>
          </w:rPr>
          <w:delText>    </w:delText>
        </w:r>
        <w:r w:rsidDel="00080D41">
          <w:rPr>
            <w:rFonts w:ascii="Consolas" w:hAnsi="Consolas" w:cs="Consolas"/>
            <w:color w:val="0000FF"/>
          </w:rPr>
          <w:delText>const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Del="00080D41">
          <w:rPr>
            <w:rFonts w:ascii="Consolas" w:hAnsi="Consolas" w:cs="Consolas"/>
            <w:color w:val="0000FF"/>
          </w:rPr>
          <w:delText>char</w:delText>
        </w:r>
        <w:r w:rsidDel="00080D41">
          <w:rPr>
            <w:rFonts w:ascii="Consolas" w:hAnsi="Consolas" w:cs="Consolas"/>
            <w:color w:val="000000"/>
          </w:rPr>
          <w:delText>* </w:delText>
        </w:r>
        <w:r w:rsidR="007701EA" w:rsidDel="00080D41">
          <w:rPr>
            <w:rFonts w:ascii="Consolas" w:hAnsi="Consolas" w:cs="Consolas"/>
            <w:color w:val="000000"/>
          </w:rPr>
          <w:delText>iotH</w:delText>
        </w:r>
        <w:r w:rsidDel="00080D41">
          <w:rPr>
            <w:rFonts w:ascii="Consolas" w:hAnsi="Consolas" w:cs="Consolas"/>
            <w:color w:val="000000"/>
          </w:rPr>
          <w:delText>ubName;</w:delText>
        </w:r>
      </w:del>
    </w:p>
    <w:p w14:paraId="17D846E9" w14:textId="6C8EDB23" w:rsidR="00D3699A" w:rsidDel="00080D41" w:rsidRDefault="004105F6" w:rsidP="00D3699A">
      <w:pPr>
        <w:pStyle w:val="HTMLPreformatted"/>
        <w:shd w:val="clear" w:color="auto" w:fill="FFFFFF"/>
        <w:rPr>
          <w:del w:id="742" w:author="Tony Ercolano" w:date="2015-09-23T09:35:00Z"/>
          <w:rFonts w:ascii="Consolas" w:hAnsi="Consolas" w:cs="Consolas"/>
          <w:color w:val="000000"/>
        </w:rPr>
      </w:pPr>
      <w:del w:id="743" w:author="Tony Ercolano" w:date="2015-09-23T09:35:00Z">
        <w:r w:rsidDel="00080D41">
          <w:rPr>
            <w:rFonts w:ascii="Consolas" w:hAnsi="Consolas" w:cs="Consolas"/>
            <w:color w:val="0000FF"/>
          </w:rPr>
          <w:delText xml:space="preserve">    const char* iotHubSuffix;</w:delText>
        </w:r>
      </w:del>
    </w:p>
    <w:p w14:paraId="05A21DC1" w14:textId="1A8EAFAA" w:rsidR="000E735A" w:rsidDel="00080D41" w:rsidRDefault="00D3699A" w:rsidP="00D3699A">
      <w:pPr>
        <w:pStyle w:val="HTMLPreformatted"/>
        <w:shd w:val="clear" w:color="auto" w:fill="FFFFFF"/>
        <w:rPr>
          <w:del w:id="744" w:author="Tony Ercolano" w:date="2015-09-23T09:35:00Z"/>
          <w:rFonts w:ascii="Consolas" w:hAnsi="Consolas" w:cs="Consolas"/>
          <w:color w:val="000000"/>
        </w:rPr>
      </w:pPr>
      <w:del w:id="745" w:author="Tony Ercolano" w:date="2015-09-23T09:35:00Z">
        <w:r w:rsidDel="00080D41">
          <w:rPr>
            <w:rFonts w:ascii="Consolas" w:hAnsi="Consolas" w:cs="Consolas"/>
            <w:color w:val="000000"/>
          </w:rPr>
          <w:delText xml:space="preserve"> </w:delText>
        </w:r>
        <w:r w:rsidR="000E735A" w:rsidDel="00080D41">
          <w:rPr>
            <w:rFonts w:ascii="Consolas" w:hAnsi="Consolas" w:cs="Consolas"/>
            <w:color w:val="000000"/>
          </w:rPr>
          <w:delText>} 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R="000E735A" w:rsidDel="00080D41">
          <w:rPr>
            <w:rFonts w:ascii="Consolas" w:hAnsi="Consolas" w:cs="Consolas"/>
            <w:color w:val="2B91AF"/>
          </w:rPr>
          <w:delText>CLIENT_CONFIG</w:delText>
        </w:r>
        <w:r w:rsidR="000E735A" w:rsidDel="00080D41">
          <w:rPr>
            <w:rFonts w:ascii="Consolas" w:hAnsi="Consolas" w:cs="Consolas"/>
            <w:color w:val="000000"/>
          </w:rPr>
          <w:delText>;</w:delText>
        </w:r>
      </w:del>
    </w:p>
    <w:p w14:paraId="2A626DA4" w14:textId="3FA8481A" w:rsidR="00252B9D" w:rsidDel="009729A0" w:rsidRDefault="00252B9D">
      <w:pPr>
        <w:rPr>
          <w:del w:id="746" w:author="Tony Ercolano" w:date="2015-09-23T09:51:00Z"/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  <w:del w:id="747" w:author="Tony Ercolano" w:date="2015-09-23T09:51:00Z">
        <w:r w:rsidDel="009729A0">
          <w:rPr>
            <w:noProof/>
          </w:rPr>
          <w:br w:type="page"/>
        </w:r>
      </w:del>
    </w:p>
    <w:p w14:paraId="66129E1C" w14:textId="1EDF8D46" w:rsidR="004A429D" w:rsidRDefault="007701EA" w:rsidP="004A429D">
      <w:pPr>
        <w:pStyle w:val="Heading1"/>
        <w:spacing w:line="360" w:lineRule="auto"/>
      </w:pPr>
      <w:r>
        <w:rPr>
          <w:noProof/>
        </w:rPr>
        <w:t>IoT</w:t>
      </w:r>
      <w:r w:rsidR="004A429D">
        <w:rPr>
          <w:noProof/>
        </w:rPr>
        <w:t>Hub client</w:t>
      </w:r>
      <w:r w:rsidR="004A429D">
        <w:t xml:space="preserve"> Stru</w:t>
      </w:r>
      <w:r w:rsidR="0022397E">
        <w:t>c</w:t>
      </w:r>
      <w:r w:rsidR="004A429D">
        <w:t>tures</w:t>
      </w:r>
    </w:p>
    <w:p w14:paraId="400C83BE" w14:textId="013B7CDE" w:rsidR="004A429D" w:rsidRDefault="001B0681" w:rsidP="0099719E">
      <w:pPr>
        <w:pStyle w:val="Heading2"/>
        <w:rPr>
          <w:rFonts w:eastAsia="Times New Roman"/>
        </w:rPr>
      </w:pPr>
      <w:r>
        <w:rPr>
          <w:rFonts w:eastAsia="Times New Roman"/>
        </w:rPr>
        <w:t>IOTHUB_</w:t>
      </w:r>
      <w:r w:rsidR="00F57207" w:rsidRPr="000D310F">
        <w:rPr>
          <w:rFonts w:eastAsia="Times New Roman"/>
        </w:rPr>
        <w:t>CLIENT_CONFIG</w:t>
      </w:r>
    </w:p>
    <w:p w14:paraId="495F8899" w14:textId="4C2CB97C" w:rsidR="00F57207" w:rsidRDefault="00F57207" w:rsidP="00F57207">
      <w:pPr>
        <w:pStyle w:val="Heading3"/>
      </w:pPr>
      <w:proofErr w:type="spellStart"/>
      <w:r>
        <w:t>struct</w:t>
      </w:r>
      <w:proofErr w:type="spellEnd"/>
      <w:r>
        <w:t xml:space="preserve"> members</w:t>
      </w:r>
    </w:p>
    <w:tbl>
      <w:tblPr>
        <w:tblStyle w:val="GridTable4-Accent1"/>
        <w:tblW w:w="10790" w:type="dxa"/>
        <w:tblLayout w:type="fixed"/>
        <w:tblLook w:val="04A0" w:firstRow="1" w:lastRow="0" w:firstColumn="1" w:lastColumn="0" w:noHBand="0" w:noVBand="1"/>
        <w:tblPrChange w:id="748" w:author="Tony Ercolano" w:date="2015-09-22T17:46:00Z">
          <w:tblPr>
            <w:tblStyle w:val="GridTable4-Accent1"/>
            <w:tblW w:w="1079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695"/>
        <w:gridCol w:w="8095"/>
        <w:tblGridChange w:id="749">
          <w:tblGrid>
            <w:gridCol w:w="1975"/>
            <w:gridCol w:w="8815"/>
          </w:tblGrid>
        </w:tblGridChange>
      </w:tblGrid>
      <w:tr w:rsidR="00F57207" w14:paraId="04835E62" w14:textId="77777777" w:rsidTr="00A70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750" w:author="Tony Ercolano" w:date="2015-09-22T17:46:00Z">
              <w:tcPr>
                <w:tcW w:w="1975" w:type="dxa"/>
              </w:tcPr>
            </w:tcPrChange>
          </w:tcPr>
          <w:p w14:paraId="710824B4" w14:textId="77777777" w:rsidR="00F57207" w:rsidRDefault="00F57207" w:rsidP="0054228D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8095" w:type="dxa"/>
            <w:tcPrChange w:id="751" w:author="Tony Ercolano" w:date="2015-09-22T17:46:00Z">
              <w:tcPr>
                <w:tcW w:w="8815" w:type="dxa"/>
              </w:tcPr>
            </w:tcPrChange>
          </w:tcPr>
          <w:p w14:paraId="60750666" w14:textId="77777777" w:rsidR="00F57207" w:rsidRDefault="00F57207" w:rsidP="00542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57207" w14:paraId="3E581C92" w14:textId="77777777" w:rsidTr="00A70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752" w:author="Tony Ercolano" w:date="2015-09-22T17:46:00Z">
              <w:tcPr>
                <w:tcW w:w="1975" w:type="dxa"/>
              </w:tcPr>
            </w:tcPrChange>
          </w:tcPr>
          <w:p w14:paraId="3EC89B96" w14:textId="77777777" w:rsidR="00F57207" w:rsidRDefault="00F57207" w:rsidP="0054228D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protocol</w:t>
            </w:r>
          </w:p>
        </w:tc>
        <w:tc>
          <w:tcPr>
            <w:tcW w:w="8095" w:type="dxa"/>
            <w:tcPrChange w:id="753" w:author="Tony Ercolano" w:date="2015-09-22T17:46:00Z">
              <w:tcPr>
                <w:tcW w:w="8815" w:type="dxa"/>
              </w:tcPr>
            </w:tcPrChange>
          </w:tcPr>
          <w:p w14:paraId="310595FF" w14:textId="3D2F6FDF" w:rsidR="00F57207" w:rsidRDefault="00342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function pointer that is passed into the </w:t>
            </w:r>
            <w:proofErr w:type="spellStart"/>
            <w:r w:rsidR="00D477C1">
              <w:t>I</w:t>
            </w:r>
            <w:r w:rsidR="00550640">
              <w:t>oTHubClientCreate</w:t>
            </w:r>
            <w:proofErr w:type="spellEnd"/>
            <w:r>
              <w:t xml:space="preserve">.  A function definition for amqp,  </w:t>
            </w:r>
            <w:proofErr w:type="spellStart"/>
            <w:ins w:id="754" w:author="Tony Ercolano" w:date="2015-09-22T17:43:00Z">
              <w:r w:rsidR="00A7050F">
                <w:t>AMQP_Protocol</w:t>
              </w:r>
            </w:ins>
            <w:proofErr w:type="spellEnd"/>
            <w:del w:id="755" w:author="Tony Ercolano" w:date="2015-09-22T17:43:00Z">
              <w:r w:rsidDel="00A7050F">
                <w:delText>DeviceClientProvideAmqpResources</w:delText>
              </w:r>
            </w:del>
            <w:r>
              <w:t xml:space="preserve">, is defined in the include </w:t>
            </w:r>
            <w:proofErr w:type="spellStart"/>
            <w:r w:rsidR="001E73D0">
              <w:t>iothubtransportamqp</w:t>
            </w:r>
            <w:r>
              <w:t>.h</w:t>
            </w:r>
            <w:proofErr w:type="spellEnd"/>
            <w:r>
              <w:t xml:space="preserve">.  A function definition for http, </w:t>
            </w:r>
            <w:proofErr w:type="spellStart"/>
            <w:ins w:id="756" w:author="Tony Ercolano" w:date="2015-09-22T17:44:00Z">
              <w:r w:rsidR="00A7050F">
                <w:t>HTTP_Protocol</w:t>
              </w:r>
            </w:ins>
            <w:proofErr w:type="spellEnd"/>
            <w:del w:id="757" w:author="Tony Ercolano" w:date="2015-09-22T17:44:00Z">
              <w:r w:rsidDel="00A7050F">
                <w:delText>DeviceClientP</w:delText>
              </w:r>
            </w:del>
            <w:del w:id="758" w:author="Tony Ercolano" w:date="2015-09-22T17:43:00Z">
              <w:r w:rsidDel="00A7050F">
                <w:delText>rovideHttpResources</w:delText>
              </w:r>
            </w:del>
            <w:r>
              <w:t xml:space="preserve">, is defined in the include </w:t>
            </w:r>
            <w:proofErr w:type="spellStart"/>
            <w:r w:rsidR="00BD6C86">
              <w:t>iot</w:t>
            </w:r>
            <w:r>
              <w:t>hubtransporthttp.h</w:t>
            </w:r>
            <w:proofErr w:type="spellEnd"/>
            <w:ins w:id="759" w:author="Tony Ercolano" w:date="2015-09-22T17:44:00Z">
              <w:r w:rsidR="00A7050F">
                <w:t xml:space="preserve">.  A function definition for </w:t>
              </w:r>
              <w:proofErr w:type="spellStart"/>
              <w:r w:rsidR="00A7050F">
                <w:t>mqtt</w:t>
              </w:r>
              <w:proofErr w:type="spellEnd"/>
              <w:r w:rsidR="00A7050F">
                <w:t xml:space="preserve">, </w:t>
              </w:r>
              <w:proofErr w:type="spellStart"/>
              <w:r w:rsidR="00A7050F">
                <w:t>MQTT_Protocol</w:t>
              </w:r>
            </w:ins>
            <w:proofErr w:type="spellEnd"/>
            <w:ins w:id="760" w:author="Tony Ercolano" w:date="2015-09-22T17:45:00Z">
              <w:r w:rsidR="00A7050F">
                <w:t>,</w:t>
              </w:r>
            </w:ins>
            <w:ins w:id="761" w:author="Tony Ercolano" w:date="2015-09-22T17:44:00Z">
              <w:r w:rsidR="00A7050F">
                <w:t xml:space="preserve"> is defined</w:t>
              </w:r>
            </w:ins>
            <w:ins w:id="762" w:author="Tony Ercolano" w:date="2015-09-22T17:45:00Z">
              <w:r w:rsidR="00A7050F">
                <w:t xml:space="preserve"> in the include </w:t>
              </w:r>
              <w:proofErr w:type="spellStart"/>
              <w:r w:rsidR="00A7050F">
                <w:t>iothubtransportmqtt.h</w:t>
              </w:r>
              <w:proofErr w:type="spellEnd"/>
              <w:r w:rsidR="00A7050F">
                <w:t>.</w:t>
              </w:r>
            </w:ins>
          </w:p>
        </w:tc>
      </w:tr>
      <w:tr w:rsidR="00F57207" w14:paraId="5BF01A69" w14:textId="77777777" w:rsidTr="00A70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763" w:author="Tony Ercolano" w:date="2015-09-22T17:46:00Z">
              <w:tcPr>
                <w:tcW w:w="1975" w:type="dxa"/>
              </w:tcPr>
            </w:tcPrChange>
          </w:tcPr>
          <w:p w14:paraId="554CEB13" w14:textId="77777777" w:rsidR="00F57207" w:rsidRDefault="00F57207" w:rsidP="0054228D">
            <w:r>
              <w:t>deviceId</w:t>
            </w:r>
          </w:p>
        </w:tc>
        <w:tc>
          <w:tcPr>
            <w:tcW w:w="8095" w:type="dxa"/>
            <w:tcPrChange w:id="764" w:author="Tony Ercolano" w:date="2015-09-22T17:46:00Z">
              <w:tcPr>
                <w:tcW w:w="8815" w:type="dxa"/>
              </w:tcPr>
            </w:tcPrChange>
          </w:tcPr>
          <w:p w14:paraId="02E3102C" w14:textId="7FF01A9B" w:rsidR="00F57207" w:rsidRDefault="00086289" w:rsidP="00542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string that identifies the device.</w:t>
            </w:r>
          </w:p>
        </w:tc>
      </w:tr>
      <w:tr w:rsidR="00F57207" w14:paraId="36DA0A5D" w14:textId="77777777" w:rsidTr="00A70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765" w:author="Tony Ercolano" w:date="2015-09-22T17:46:00Z">
              <w:tcPr>
                <w:tcW w:w="1975" w:type="dxa"/>
              </w:tcPr>
            </w:tcPrChange>
          </w:tcPr>
          <w:p w14:paraId="2532115B" w14:textId="7551082A" w:rsidR="00F57207" w:rsidRDefault="00067F45" w:rsidP="0054228D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deviceKey</w:t>
            </w:r>
            <w:proofErr w:type="spellEnd"/>
          </w:p>
        </w:tc>
        <w:tc>
          <w:tcPr>
            <w:tcW w:w="8095" w:type="dxa"/>
            <w:tcPrChange w:id="766" w:author="Tony Ercolano" w:date="2015-09-22T17:46:00Z">
              <w:tcPr>
                <w:tcW w:w="8815" w:type="dxa"/>
              </w:tcPr>
            </w:tcPrChange>
          </w:tcPr>
          <w:p w14:paraId="0CD0870F" w14:textId="7B77BC43" w:rsidR="00DB0BAA" w:rsidRDefault="00086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device key used to authenticate the devic</w:t>
            </w:r>
            <w:r w:rsidR="004105F6">
              <w:t>e</w:t>
            </w:r>
            <w:r>
              <w:t>.</w:t>
            </w:r>
          </w:p>
        </w:tc>
      </w:tr>
      <w:tr w:rsidR="00067F45" w14:paraId="27032962" w14:textId="77777777" w:rsidTr="00A70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767" w:author="Tony Ercolano" w:date="2015-09-22T17:46:00Z">
              <w:tcPr>
                <w:tcW w:w="1975" w:type="dxa"/>
              </w:tcPr>
            </w:tcPrChange>
          </w:tcPr>
          <w:p w14:paraId="2020289D" w14:textId="091EC1AD" w:rsidR="00067F45" w:rsidDel="00067F45" w:rsidRDefault="00B70E2E" w:rsidP="0054228D">
            <w:r>
              <w:t>iotHubName</w:t>
            </w:r>
          </w:p>
        </w:tc>
        <w:tc>
          <w:tcPr>
            <w:tcW w:w="8095" w:type="dxa"/>
            <w:tcPrChange w:id="768" w:author="Tony Ercolano" w:date="2015-09-22T17:46:00Z">
              <w:tcPr>
                <w:tcW w:w="8815" w:type="dxa"/>
              </w:tcPr>
            </w:tcPrChange>
          </w:tcPr>
          <w:p w14:paraId="0CC2C4C3" w14:textId="7BF8C962" w:rsidR="00067F45" w:rsidRDefault="00086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170891">
              <w:t>IoT Hub</w:t>
            </w:r>
            <w:r>
              <w:t xml:space="preserve"> name to which the device is connecting.</w:t>
            </w:r>
          </w:p>
        </w:tc>
      </w:tr>
      <w:tr w:rsidR="00BA0722" w14:paraId="544F473B" w14:textId="77777777" w:rsidTr="00A70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769" w:author="Tony Ercolano" w:date="2015-09-22T17:46:00Z">
              <w:tcPr>
                <w:tcW w:w="1975" w:type="dxa"/>
              </w:tcPr>
            </w:tcPrChange>
          </w:tcPr>
          <w:p w14:paraId="23A7E2B0" w14:textId="3B7E6288" w:rsidR="00BA0722" w:rsidRDefault="004105F6" w:rsidP="0054228D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iotHubSuffix</w:t>
            </w:r>
            <w:proofErr w:type="spellEnd"/>
          </w:p>
        </w:tc>
        <w:tc>
          <w:tcPr>
            <w:tcW w:w="8095" w:type="dxa"/>
            <w:tcPrChange w:id="770" w:author="Tony Ercolano" w:date="2015-09-22T17:46:00Z">
              <w:tcPr>
                <w:tcW w:w="8815" w:type="dxa"/>
              </w:tcPr>
            </w:tcPrChange>
          </w:tcPr>
          <w:p w14:paraId="7AB030DB" w14:textId="3E8C2AF3" w:rsidR="00A7050F" w:rsidRDefault="00A70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771" w:author="Tony Ercolano" w:date="2015-09-22T17:46:00Z">
              <w:r>
                <w:t xml:space="preserve">The </w:t>
              </w:r>
            </w:ins>
            <w:r w:rsidR="004105F6" w:rsidRPr="004105F6">
              <w:t>IoT Hub suffix goes here, e.g., private.azure-devices-int.net</w:t>
            </w:r>
            <w:r w:rsidR="00086289">
              <w:t>.</w:t>
            </w:r>
          </w:p>
        </w:tc>
      </w:tr>
      <w:tr w:rsidR="00A7050F" w14:paraId="18784879" w14:textId="77777777" w:rsidTr="00A7050F">
        <w:trPr>
          <w:ins w:id="772" w:author="Tony Ercolano" w:date="2015-09-22T17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773" w:author="Tony Ercolano" w:date="2015-09-22T17:46:00Z">
              <w:tcPr>
                <w:tcW w:w="1975" w:type="dxa"/>
              </w:tcPr>
            </w:tcPrChange>
          </w:tcPr>
          <w:p w14:paraId="70EEF3EF" w14:textId="0B1AF914" w:rsidR="00A7050F" w:rsidRDefault="00A7050F" w:rsidP="0054228D">
            <w:pPr>
              <w:rPr>
                <w:ins w:id="774" w:author="Tony Ercolano" w:date="2015-09-22T17:45:00Z"/>
              </w:rPr>
            </w:pPr>
            <w:proofErr w:type="spellStart"/>
            <w:ins w:id="775" w:author="Tony Ercolano" w:date="2015-09-22T17:46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protocolGatewayHostName</w:t>
              </w:r>
            </w:ins>
            <w:proofErr w:type="spellEnd"/>
          </w:p>
        </w:tc>
        <w:tc>
          <w:tcPr>
            <w:tcW w:w="8095" w:type="dxa"/>
            <w:tcPrChange w:id="776" w:author="Tony Ercolano" w:date="2015-09-22T17:46:00Z">
              <w:tcPr>
                <w:tcW w:w="8815" w:type="dxa"/>
              </w:tcPr>
            </w:tcPrChange>
          </w:tcPr>
          <w:p w14:paraId="1A10FAF5" w14:textId="2F9C9BA7" w:rsidR="00A7050F" w:rsidRPr="004105F6" w:rsidRDefault="00AD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77" w:author="Tony Ercolano" w:date="2015-09-22T17:45:00Z"/>
              </w:rPr>
            </w:pPr>
            <w:ins w:id="778" w:author="Tony Ercolano" w:date="2015-09-22T17:46:00Z">
              <w:r>
                <w:t>The address of the protocol gateway the client will use to connect to send data and receive messages</w:t>
              </w:r>
              <w:r w:rsidR="00A7050F">
                <w:t xml:space="preserve">.  </w:t>
              </w:r>
            </w:ins>
            <w:ins w:id="779" w:author="Tony Ercolano" w:date="2015-09-23T18:50:00Z">
              <w:r>
                <w:t xml:space="preserve">This is for protocols which are supported via a protocol gateway.  </w:t>
              </w:r>
            </w:ins>
            <w:ins w:id="780" w:author="Tony Ercolano" w:date="2015-09-23T18:51:00Z">
              <w:r w:rsidR="006A60F1">
                <w:t>For example,</w:t>
              </w:r>
            </w:ins>
            <w:ins w:id="781" w:author="Tony Ercolano" w:date="2015-09-22T17:46:00Z">
              <w:r w:rsidR="00A7050F">
                <w:t xml:space="preserve"> </w:t>
              </w:r>
              <w:proofErr w:type="spellStart"/>
              <w:r w:rsidR="00A7050F">
                <w:t>mqtt</w:t>
              </w:r>
              <w:proofErr w:type="spellEnd"/>
              <w:r w:rsidR="00A7050F">
                <w:t>.</w:t>
              </w:r>
            </w:ins>
          </w:p>
        </w:tc>
      </w:tr>
    </w:tbl>
    <w:p w14:paraId="77ADDCF8" w14:textId="539C7B17" w:rsidR="00F57207" w:rsidRDefault="00F57207" w:rsidP="0099719E">
      <w:pPr>
        <w:rPr>
          <w:ins w:id="782" w:author="Tony Ercolano" w:date="2015-09-23T09:49:00Z"/>
        </w:rPr>
      </w:pPr>
    </w:p>
    <w:p w14:paraId="352AFE7E" w14:textId="77777777" w:rsidR="009729A0" w:rsidRPr="00DB0BAA" w:rsidRDefault="009729A0" w:rsidP="0099719E"/>
    <w:p w14:paraId="6E58B7BB" w14:textId="1252B601" w:rsidR="001268C5" w:rsidRDefault="005431B5" w:rsidP="005267B8">
      <w:pPr>
        <w:pStyle w:val="Heading1"/>
        <w:spacing w:line="360" w:lineRule="auto"/>
      </w:pPr>
      <w:r>
        <w:rPr>
          <w:noProof/>
        </w:rPr>
        <w:t xml:space="preserve">IoTHub </w:t>
      </w:r>
      <w:r w:rsidR="001268C5">
        <w:rPr>
          <w:noProof/>
        </w:rPr>
        <w:t>client</w:t>
      </w:r>
      <w:r w:rsidR="001268C5">
        <w:t xml:space="preserve"> APIs</w:t>
      </w:r>
    </w:p>
    <w:p w14:paraId="22289CD5" w14:textId="64FF836E" w:rsidR="008D1503" w:rsidDel="009729A0" w:rsidRDefault="008D1503">
      <w:pPr>
        <w:pStyle w:val="Heading2"/>
        <w:rPr>
          <w:del w:id="783" w:author="Tony Ercolano" w:date="2015-09-23T09:51:00Z"/>
        </w:rPr>
      </w:pPr>
      <w:del w:id="784" w:author="Tony Ercolano" w:date="2015-09-23T09:51:00Z">
        <w:r w:rsidDel="009729A0">
          <w:delText>Types defined by the IoTHub message module:</w:delText>
        </w:r>
      </w:del>
    </w:p>
    <w:p w14:paraId="0B155D5E" w14:textId="1A9B58B7" w:rsidR="008D1503" w:rsidDel="009729A0" w:rsidRDefault="008D1503" w:rsidP="008D1503">
      <w:pPr>
        <w:pStyle w:val="HTMLPreformatted"/>
        <w:shd w:val="clear" w:color="auto" w:fill="FFFFFF"/>
        <w:rPr>
          <w:del w:id="785" w:author="Tony Ercolano" w:date="2015-09-23T09:51:00Z"/>
          <w:rFonts w:ascii="Consolas" w:hAnsi="Consolas" w:cs="Consolas"/>
          <w:color w:val="000000"/>
        </w:rPr>
      </w:pPr>
      <w:del w:id="786" w:author="Tony Ercolano" w:date="2015-09-23T09:51:00Z">
        <w:r w:rsidDel="009729A0">
          <w:rPr>
            <w:rFonts w:ascii="Consolas" w:hAnsi="Consolas" w:cs="Consolas"/>
            <w:color w:val="0000FF"/>
          </w:rPr>
          <w:delText>#define</w:delText>
        </w:r>
        <w:r w:rsidDel="009729A0">
          <w:rPr>
            <w:rFonts w:ascii="Consolas" w:hAnsi="Consolas" w:cs="Consolas"/>
            <w:color w:val="000000"/>
          </w:rPr>
          <w:delText> </w:delText>
        </w:r>
        <w:r w:rsidDel="009729A0">
          <w:rPr>
            <w:rFonts w:ascii="Consolas" w:hAnsi="Consolas" w:cs="Consolas"/>
            <w:color w:val="6F008A"/>
          </w:rPr>
          <w:delText>IOTHUB_MESSAGE_RESULT_VALUES</w:delText>
        </w:r>
        <w:r w:rsidDel="009729A0">
          <w:rPr>
            <w:rFonts w:ascii="Consolas" w:hAnsi="Consolas" w:cs="Consolas"/>
            <w:color w:val="000000"/>
          </w:rPr>
          <w:delText>         \</w:delText>
        </w:r>
      </w:del>
    </w:p>
    <w:p w14:paraId="4DAB8549" w14:textId="54A71196" w:rsidR="008D1503" w:rsidDel="009729A0" w:rsidRDefault="008D1503" w:rsidP="008D1503">
      <w:pPr>
        <w:pStyle w:val="HTMLPreformatted"/>
        <w:shd w:val="clear" w:color="auto" w:fill="FFFFFF"/>
        <w:rPr>
          <w:del w:id="787" w:author="Tony Ercolano" w:date="2015-09-23T09:51:00Z"/>
          <w:rFonts w:ascii="Consolas" w:hAnsi="Consolas" w:cs="Consolas"/>
          <w:color w:val="000000"/>
        </w:rPr>
      </w:pPr>
      <w:del w:id="788" w:author="Tony Ercolano" w:date="2015-09-23T09:51:00Z">
        <w:r w:rsidDel="009729A0">
          <w:rPr>
            <w:rFonts w:ascii="Consolas" w:hAnsi="Consolas" w:cs="Consolas"/>
            <w:color w:val="000000"/>
          </w:rPr>
          <w:delText>    IOTHUB_MESSAGE_OK,                       \</w:delText>
        </w:r>
      </w:del>
    </w:p>
    <w:p w14:paraId="48252CD1" w14:textId="285A8EAC" w:rsidR="008D1503" w:rsidDel="009729A0" w:rsidRDefault="008D1503" w:rsidP="008D1503">
      <w:pPr>
        <w:pStyle w:val="HTMLPreformatted"/>
        <w:shd w:val="clear" w:color="auto" w:fill="FFFFFF"/>
        <w:rPr>
          <w:del w:id="789" w:author="Tony Ercolano" w:date="2015-09-23T09:51:00Z"/>
          <w:rFonts w:ascii="Consolas" w:hAnsi="Consolas" w:cs="Consolas"/>
          <w:color w:val="000000"/>
        </w:rPr>
      </w:pPr>
      <w:del w:id="790" w:author="Tony Ercolano" w:date="2015-09-23T09:51:00Z">
        <w:r w:rsidDel="009729A0">
          <w:rPr>
            <w:rFonts w:ascii="Consolas" w:hAnsi="Consolas" w:cs="Consolas"/>
            <w:color w:val="000000"/>
          </w:rPr>
          <w:delText>    IOTHUB_MESSAGE_INVALID_ARG,              \</w:delText>
        </w:r>
      </w:del>
    </w:p>
    <w:p w14:paraId="55352BF6" w14:textId="2AC07A27" w:rsidR="008D1503" w:rsidDel="009729A0" w:rsidRDefault="008D1503" w:rsidP="008D1503">
      <w:pPr>
        <w:pStyle w:val="HTMLPreformatted"/>
        <w:shd w:val="clear" w:color="auto" w:fill="FFFFFF"/>
        <w:rPr>
          <w:del w:id="791" w:author="Tony Ercolano" w:date="2015-09-23T09:51:00Z"/>
          <w:rFonts w:ascii="Consolas" w:hAnsi="Consolas" w:cs="Consolas"/>
          <w:color w:val="000000"/>
        </w:rPr>
      </w:pPr>
      <w:del w:id="792" w:author="Tony Ercolano" w:date="2015-09-23T09:51:00Z">
        <w:r w:rsidDel="009729A0">
          <w:rPr>
            <w:rFonts w:ascii="Consolas" w:hAnsi="Consolas" w:cs="Consolas"/>
            <w:color w:val="000000"/>
          </w:rPr>
          <w:delText>    IOTHUB_MESSAGE_ERROR                     \</w:delText>
        </w:r>
      </w:del>
    </w:p>
    <w:p w14:paraId="73E454A1" w14:textId="351AEE5B" w:rsidR="008D1503" w:rsidDel="009729A0" w:rsidRDefault="008D1503" w:rsidP="008D1503">
      <w:pPr>
        <w:pStyle w:val="HTMLPreformatted"/>
        <w:shd w:val="clear" w:color="auto" w:fill="FFFFFF"/>
        <w:rPr>
          <w:del w:id="793" w:author="Tony Ercolano" w:date="2015-09-23T09:51:00Z"/>
          <w:rFonts w:ascii="Consolas" w:hAnsi="Consolas" w:cs="Consolas"/>
          <w:color w:val="000000"/>
        </w:rPr>
      </w:pPr>
      <w:del w:id="794" w:author="Tony Ercolano" w:date="2015-09-23T09:51:00Z">
        <w:r w:rsidDel="009729A0">
          <w:rPr>
            <w:rFonts w:ascii="Consolas" w:hAnsi="Consolas" w:cs="Consolas"/>
            <w:color w:val="000000"/>
          </w:rPr>
          <w:delText xml:space="preserve"> </w:delText>
        </w:r>
      </w:del>
    </w:p>
    <w:p w14:paraId="198FA3A5" w14:textId="09551FCE" w:rsidR="008D1503" w:rsidDel="009729A0" w:rsidRDefault="008D1503" w:rsidP="008D1503">
      <w:pPr>
        <w:pStyle w:val="HTMLPreformatted"/>
        <w:shd w:val="clear" w:color="auto" w:fill="FFFFFF"/>
        <w:rPr>
          <w:del w:id="795" w:author="Tony Ercolano" w:date="2015-09-23T09:51:00Z"/>
          <w:rFonts w:ascii="Consolas" w:hAnsi="Consolas" w:cs="Consolas"/>
          <w:color w:val="000000"/>
        </w:rPr>
      </w:pPr>
      <w:del w:id="796" w:author="Tony Ercolano" w:date="2015-09-23T09:51:00Z">
        <w:r w:rsidDel="009729A0">
          <w:rPr>
            <w:rFonts w:ascii="Consolas" w:hAnsi="Consolas" w:cs="Consolas"/>
            <w:color w:val="6F008A"/>
          </w:rPr>
          <w:delText>DEFINE_ENUM</w:delText>
        </w:r>
        <w:r w:rsidDel="009729A0">
          <w:rPr>
            <w:rFonts w:ascii="Consolas" w:hAnsi="Consolas" w:cs="Consolas"/>
            <w:color w:val="000000"/>
          </w:rPr>
          <w:delText>(</w:delText>
        </w:r>
        <w:r w:rsidDel="009729A0">
          <w:rPr>
            <w:rFonts w:ascii="Consolas" w:hAnsi="Consolas" w:cs="Consolas"/>
            <w:color w:val="2B91AF"/>
          </w:rPr>
          <w:delText>IOTHUB_MESSAGE_RESULT</w:delText>
        </w:r>
        <w:r w:rsidDel="009729A0">
          <w:rPr>
            <w:rFonts w:ascii="Consolas" w:hAnsi="Consolas" w:cs="Consolas"/>
            <w:color w:val="000000"/>
          </w:rPr>
          <w:delText>, </w:delText>
        </w:r>
        <w:r w:rsidDel="009729A0">
          <w:rPr>
            <w:rFonts w:ascii="Consolas" w:hAnsi="Consolas" w:cs="Consolas"/>
            <w:color w:val="6F008A"/>
          </w:rPr>
          <w:delText>IOTHUB_MESSAGE_RESULT_VALUES</w:delText>
        </w:r>
        <w:r w:rsidDel="009729A0">
          <w:rPr>
            <w:rFonts w:ascii="Consolas" w:hAnsi="Consolas" w:cs="Consolas"/>
            <w:color w:val="000000"/>
          </w:rPr>
          <w:delText>);</w:delText>
        </w:r>
      </w:del>
    </w:p>
    <w:p w14:paraId="0E183BA6" w14:textId="21B1E8CC" w:rsidR="00300DA2" w:rsidDel="009729A0" w:rsidRDefault="00300DA2" w:rsidP="008D1503">
      <w:pPr>
        <w:pStyle w:val="HTMLPreformatted"/>
        <w:shd w:val="clear" w:color="auto" w:fill="FFFFFF"/>
        <w:rPr>
          <w:del w:id="797" w:author="Tony Ercolano" w:date="2015-09-23T09:51:00Z"/>
          <w:rFonts w:ascii="Consolas" w:hAnsi="Consolas" w:cs="Consolas"/>
          <w:color w:val="000000"/>
        </w:rPr>
      </w:pPr>
    </w:p>
    <w:p w14:paraId="7246C61E" w14:textId="6D113E64" w:rsidR="00C92583" w:rsidRDefault="00300DA2" w:rsidP="00300DA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del w:id="798" w:author="Tony Ercolano" w:date="2015-09-23T09:51:00Z">
        <w:r w:rsidDel="009729A0">
          <w:rPr>
            <w:rFonts w:ascii="Consolas" w:hAnsi="Consolas" w:cs="Consolas"/>
            <w:color w:val="0000FF"/>
          </w:rPr>
          <w:delText>typedef</w:delText>
        </w:r>
        <w:r w:rsidDel="009729A0">
          <w:rPr>
            <w:rFonts w:ascii="Consolas" w:hAnsi="Consolas" w:cs="Consolas"/>
            <w:color w:val="000000"/>
          </w:rPr>
          <w:delText> </w:delText>
        </w:r>
        <w:r w:rsidDel="009729A0">
          <w:rPr>
            <w:rFonts w:ascii="Consolas" w:hAnsi="Consolas" w:cs="Consolas"/>
            <w:color w:val="0000FF"/>
          </w:rPr>
          <w:delText>void</w:delText>
        </w:r>
        <w:r w:rsidDel="009729A0">
          <w:rPr>
            <w:rFonts w:ascii="Consolas" w:hAnsi="Consolas" w:cs="Consolas"/>
            <w:color w:val="000000"/>
          </w:rPr>
          <w:delText>* </w:delText>
        </w:r>
        <w:r w:rsidDel="009729A0">
          <w:rPr>
            <w:rFonts w:ascii="Consolas" w:hAnsi="Consolas" w:cs="Consolas"/>
            <w:color w:val="2B91AF"/>
          </w:rPr>
          <w:delText>IOTHUB_MESSAGE_HANDLE</w:delText>
        </w:r>
        <w:r w:rsidDel="009729A0">
          <w:rPr>
            <w:rFonts w:ascii="Consolas" w:hAnsi="Consolas" w:cs="Consolas"/>
            <w:color w:val="000000"/>
          </w:rPr>
          <w:delText>;</w:delText>
        </w:r>
      </w:del>
    </w:p>
    <w:p w14:paraId="0AB25B61" w14:textId="77777777" w:rsidR="00300DA2" w:rsidRPr="006D496B" w:rsidRDefault="00300DA2" w:rsidP="00300DA2">
      <w:pPr>
        <w:pStyle w:val="Heading2"/>
        <w:rPr>
          <w:rFonts w:eastAsia="Times New Roman"/>
          <w:color w:val="000000"/>
        </w:rPr>
      </w:pPr>
      <w:r>
        <w:rPr>
          <w:rFonts w:eastAsia="Times New Roman"/>
        </w:rPr>
        <w:t>IOTHUB_</w:t>
      </w:r>
      <w:r w:rsidRPr="006D496B">
        <w:rPr>
          <w:rFonts w:eastAsia="Times New Roman"/>
        </w:rPr>
        <w:t>CLIENT_HANDLE</w:t>
      </w:r>
      <w:r w:rsidRPr="006D496B">
        <w:rPr>
          <w:rFonts w:eastAsia="Times New Roman"/>
          <w:color w:val="000000"/>
        </w:rPr>
        <w:t> </w:t>
      </w:r>
      <w:r>
        <w:rPr>
          <w:rFonts w:eastAsia="Times New Roman"/>
          <w:color w:val="000000"/>
        </w:rPr>
        <w:t>IoTHubClient_</w:t>
      </w:r>
      <w:proofErr w:type="gramStart"/>
      <w:r w:rsidRPr="006D496B">
        <w:rPr>
          <w:rFonts w:eastAsia="Times New Roman"/>
          <w:color w:val="000000"/>
        </w:rPr>
        <w:t>Create</w:t>
      </w:r>
      <w:r>
        <w:rPr>
          <w:rFonts w:eastAsia="Times New Roman"/>
          <w:color w:val="000000"/>
        </w:rPr>
        <w:t>FromConnectionString</w:t>
      </w:r>
      <w:r w:rsidRPr="006D496B">
        <w:rPr>
          <w:rFonts w:eastAsia="Times New Roman"/>
          <w:color w:val="000000"/>
        </w:rPr>
        <w:t>(</w:t>
      </w:r>
      <w:proofErr w:type="gramEnd"/>
      <w:r w:rsidRPr="006D496B">
        <w:rPr>
          <w:rFonts w:eastAsia="Times New Roman"/>
          <w:color w:val="0000FF"/>
        </w:rPr>
        <w:t>const</w:t>
      </w:r>
      <w:r w:rsidRPr="006D496B">
        <w:rPr>
          <w:rFonts w:eastAsia="Times New Roman"/>
          <w:color w:val="000000"/>
        </w:rPr>
        <w:t> </w:t>
      </w:r>
      <w:r>
        <w:rPr>
          <w:rFonts w:eastAsia="Times New Roman"/>
        </w:rPr>
        <w:t>char</w:t>
      </w:r>
      <w:r w:rsidRPr="006D496B">
        <w:rPr>
          <w:rFonts w:eastAsia="Times New Roman"/>
          <w:color w:val="000000"/>
        </w:rPr>
        <w:t>* con</w:t>
      </w:r>
      <w:r>
        <w:rPr>
          <w:rFonts w:eastAsia="Times New Roman"/>
          <w:color w:val="000000"/>
        </w:rPr>
        <w:t xml:space="preserve">nectionString, </w:t>
      </w:r>
      <w:r w:rsidRPr="00D5412E">
        <w:rPr>
          <w:rFonts w:eastAsia="Times New Roman"/>
          <w:color w:val="000000"/>
        </w:rPr>
        <w:t>IOTHUB_CLIENT_TRANSPORT_PROVIDER protocol</w:t>
      </w:r>
      <w:r w:rsidRPr="006D496B">
        <w:rPr>
          <w:rFonts w:eastAsia="Times New Roman"/>
          <w:color w:val="000000"/>
        </w:rPr>
        <w:t>);</w:t>
      </w:r>
    </w:p>
    <w:p w14:paraId="77684C9C" w14:textId="77777777" w:rsidR="00300DA2" w:rsidRDefault="00300DA2" w:rsidP="00300DA2">
      <w:r>
        <w:t>Creates a IoT Hub client for communication with an existing IoT Hub using the specified connection string parameter. The API does not allow sharing of a connection across multiple devices. This is a blocking call.</w:t>
      </w:r>
    </w:p>
    <w:p w14:paraId="774FFB99" w14:textId="77777777" w:rsidR="00300DA2" w:rsidRDefault="00300DA2" w:rsidP="00300DA2">
      <w:r>
        <w:t>Sample connection string:</w:t>
      </w:r>
    </w:p>
    <w:p w14:paraId="52741165" w14:textId="171148D5" w:rsidR="00300DA2" w:rsidRDefault="00300DA2" w:rsidP="00300DA2">
      <w:proofErr w:type="spellStart"/>
      <w:r w:rsidRPr="00F86E07">
        <w:t>HostName</w:t>
      </w:r>
      <w:proofErr w:type="spellEnd"/>
      <w:r w:rsidRPr="00F86E07">
        <w:t>=</w:t>
      </w:r>
      <w:r>
        <w:t>[IoT Hub name goes here].[IoT Hub suffix goes here, e.g., private.azure-devices-int.net]</w:t>
      </w:r>
      <w:r w:rsidRPr="00F86E07">
        <w:t>;</w:t>
      </w:r>
      <w:ins w:id="799" w:author="Tony Ercolano" w:date="2015-09-22T17:54:00Z">
        <w:r w:rsidR="00C92583" w:rsidRPr="00F86E07" w:rsidDel="00C92583">
          <w:t xml:space="preserve"> </w:t>
        </w:r>
      </w:ins>
      <w:del w:id="800" w:author="Tony Ercolano" w:date="2015-09-22T17:54:00Z">
        <w:r w:rsidRPr="00F86E07" w:rsidDel="00C92583">
          <w:delText>CredentialType=SharedAccessKey;Cred</w:delText>
        </w:r>
        <w:r w:rsidDel="00C92583">
          <w:delText>entialScope=Device;</w:delText>
        </w:r>
      </w:del>
      <w:r>
        <w:t>DeviceId= [Device ID goes here]</w:t>
      </w:r>
      <w:r w:rsidRPr="00F86E07">
        <w:t>;</w:t>
      </w:r>
      <w:proofErr w:type="spellStart"/>
      <w:r w:rsidRPr="00F86E07">
        <w:t>SharedAccessKey</w:t>
      </w:r>
      <w:proofErr w:type="spellEnd"/>
      <w:r w:rsidRPr="00F86E07">
        <w:t>=</w:t>
      </w:r>
      <w:r>
        <w:t xml:space="preserve"> [Device key goes here]</w:t>
      </w:r>
      <w:r w:rsidRPr="00F86E07">
        <w:t>;</w:t>
      </w:r>
    </w:p>
    <w:p w14:paraId="49CC306C" w14:textId="77777777" w:rsidR="00300DA2" w:rsidRDefault="00300DA2" w:rsidP="00300DA2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300DA2" w14:paraId="12211DEA" w14:textId="77777777" w:rsidTr="00082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96A8C2E" w14:textId="77777777" w:rsidR="00300DA2" w:rsidRDefault="00300DA2" w:rsidP="00082A9B">
            <w:r>
              <w:t>Name</w:t>
            </w:r>
          </w:p>
        </w:tc>
        <w:tc>
          <w:tcPr>
            <w:tcW w:w="7820" w:type="dxa"/>
          </w:tcPr>
          <w:p w14:paraId="47909E99" w14:textId="77777777" w:rsidR="00300DA2" w:rsidRDefault="00300DA2" w:rsidP="00082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00DA2" w14:paraId="719EA4BC" w14:textId="77777777" w:rsidTr="0008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1B8554AE" w14:textId="77777777" w:rsidR="00300DA2" w:rsidRDefault="00300DA2" w:rsidP="00082A9B">
            <w:proofErr w:type="spellStart"/>
            <w:r>
              <w:lastRenderedPageBreak/>
              <w:t>connectionString</w:t>
            </w:r>
            <w:proofErr w:type="spellEnd"/>
          </w:p>
        </w:tc>
        <w:tc>
          <w:tcPr>
            <w:tcW w:w="7820" w:type="dxa"/>
          </w:tcPr>
          <w:p w14:paraId="650E534D" w14:textId="77777777" w:rsidR="00300DA2" w:rsidRDefault="00300DA2" w:rsidP="0008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to a character string</w:t>
            </w:r>
          </w:p>
        </w:tc>
      </w:tr>
      <w:tr w:rsidR="00300DA2" w14:paraId="094CD7E6" w14:textId="77777777" w:rsidTr="00082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6E22B27C" w14:textId="77777777" w:rsidR="00300DA2" w:rsidRDefault="00300DA2" w:rsidP="00082A9B">
            <w:r>
              <w:t>protocol</w:t>
            </w:r>
          </w:p>
        </w:tc>
        <w:tc>
          <w:tcPr>
            <w:tcW w:w="7820" w:type="dxa"/>
          </w:tcPr>
          <w:p w14:paraId="4426385B" w14:textId="77777777" w:rsidR="00300DA2" w:rsidRDefault="00300DA2" w:rsidP="0008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pointer for protocol implementation </w:t>
            </w:r>
          </w:p>
        </w:tc>
      </w:tr>
    </w:tbl>
    <w:p w14:paraId="6403480D" w14:textId="77777777" w:rsidR="00300DA2" w:rsidRDefault="00300DA2" w:rsidP="00300DA2">
      <w:pPr>
        <w:pStyle w:val="Heading3"/>
        <w:spacing w:before="120"/>
      </w:pPr>
      <w:r w:rsidRPr="00FC5435">
        <w:t>Return</w:t>
      </w:r>
    </w:p>
    <w:p w14:paraId="6CF00F15" w14:textId="77777777" w:rsidR="00300DA2" w:rsidRDefault="00300DA2" w:rsidP="00300DA2">
      <w:pPr>
        <w:pStyle w:val="ListParagraph"/>
        <w:numPr>
          <w:ilvl w:val="0"/>
          <w:numId w:val="3"/>
        </w:numPr>
      </w:pPr>
      <w:r>
        <w:t>A Non</w:t>
      </w:r>
      <w:del w:id="801" w:author="Tony Ercolano" w:date="2015-09-23T17:16:00Z">
        <w:r w:rsidDel="009A7985">
          <w:delText>e</w:delText>
        </w:r>
      </w:del>
      <w:r>
        <w:t>-NULL handle value that is used when invoking other functions for IoT Hub client.</w:t>
      </w:r>
    </w:p>
    <w:p w14:paraId="507F9C34" w14:textId="77777777" w:rsidR="00300DA2" w:rsidDel="00C92583" w:rsidRDefault="00300DA2" w:rsidP="00300DA2">
      <w:pPr>
        <w:pStyle w:val="ListParagraph"/>
        <w:numPr>
          <w:ilvl w:val="0"/>
          <w:numId w:val="3"/>
        </w:numPr>
        <w:spacing w:line="480" w:lineRule="auto"/>
        <w:rPr>
          <w:del w:id="802" w:author="Tony Ercolano" w:date="2015-09-22T17:56:00Z"/>
        </w:rPr>
      </w:pPr>
      <w:r>
        <w:t>NULL on failure.</w:t>
      </w:r>
    </w:p>
    <w:p w14:paraId="3685ADDC" w14:textId="3B4CD871" w:rsidR="008D1503" w:rsidRPr="00C92583" w:rsidRDefault="008D1503">
      <w:pPr>
        <w:pStyle w:val="ListParagraph"/>
        <w:numPr>
          <w:ilvl w:val="0"/>
          <w:numId w:val="3"/>
        </w:numPr>
        <w:spacing w:line="480" w:lineRule="auto"/>
        <w:rPr>
          <w:rFonts w:ascii="Consolas" w:hAnsi="Consolas" w:cs="Consolas"/>
          <w:color w:val="000000"/>
          <w:rPrChange w:id="803" w:author="Tony Ercolano" w:date="2015-09-22T17:56:00Z">
            <w:rPr/>
          </w:rPrChange>
        </w:rPr>
        <w:pPrChange w:id="804" w:author="Tony Ercolano" w:date="2015-09-22T17:56:00Z">
          <w:pPr>
            <w:pStyle w:val="HTMLPreformatted"/>
            <w:shd w:val="clear" w:color="auto" w:fill="FFFFFF"/>
          </w:pPr>
        </w:pPrChange>
      </w:pPr>
      <w:r w:rsidRPr="00C92583">
        <w:rPr>
          <w:rFonts w:ascii="Consolas" w:hAnsi="Consolas" w:cs="Consolas"/>
          <w:color w:val="000000"/>
          <w:rPrChange w:id="805" w:author="Tony Ercolano" w:date="2015-09-22T17:56:00Z">
            <w:rPr/>
          </w:rPrChange>
        </w:rPr>
        <w:t xml:space="preserve"> </w:t>
      </w:r>
    </w:p>
    <w:p w14:paraId="416B9E40" w14:textId="2F797711" w:rsidR="008D1503" w:rsidDel="00C92583" w:rsidRDefault="008D1503" w:rsidP="008D1503">
      <w:pPr>
        <w:pStyle w:val="HTMLPreformatted"/>
        <w:shd w:val="clear" w:color="auto" w:fill="FFFFFF"/>
        <w:rPr>
          <w:del w:id="806" w:author="Tony Ercolano" w:date="2015-09-22T17:56:00Z"/>
          <w:rFonts w:ascii="Consolas" w:hAnsi="Consolas" w:cs="Consolas"/>
          <w:color w:val="000000"/>
        </w:rPr>
      </w:pPr>
      <w:del w:id="807" w:author="Tony Ercolano" w:date="2015-09-22T17:56:00Z">
        <w:r w:rsidDel="00C92583">
          <w:rPr>
            <w:rFonts w:ascii="Consolas" w:hAnsi="Consolas" w:cs="Consolas"/>
            <w:color w:val="0000FF"/>
          </w:rPr>
          <w:delText>typedef</w:delText>
        </w:r>
        <w:r w:rsidDel="00C92583">
          <w:rPr>
            <w:rFonts w:ascii="Consolas" w:hAnsi="Consolas" w:cs="Consolas"/>
            <w:color w:val="000000"/>
          </w:rPr>
          <w:delText> </w:delText>
        </w:r>
        <w:r w:rsidDel="00C92583">
          <w:rPr>
            <w:rFonts w:ascii="Consolas" w:hAnsi="Consolas" w:cs="Consolas"/>
            <w:color w:val="0000FF"/>
          </w:rPr>
          <w:delText>void</w:delText>
        </w:r>
        <w:r w:rsidDel="00C92583">
          <w:rPr>
            <w:rFonts w:ascii="Consolas" w:hAnsi="Consolas" w:cs="Consolas"/>
            <w:color w:val="000000"/>
          </w:rPr>
          <w:delText>* </w:delText>
        </w:r>
        <w:r w:rsidDel="00C92583">
          <w:rPr>
            <w:rFonts w:ascii="Consolas" w:hAnsi="Consolas" w:cs="Consolas"/>
            <w:color w:val="2B91AF"/>
          </w:rPr>
          <w:delText>IOTHUB_MESSAGE_HANDLE</w:delText>
        </w:r>
        <w:r w:rsidDel="00C92583">
          <w:rPr>
            <w:rFonts w:ascii="Consolas" w:hAnsi="Consolas" w:cs="Consolas"/>
            <w:color w:val="000000"/>
          </w:rPr>
          <w:delText>;</w:delText>
        </w:r>
      </w:del>
    </w:p>
    <w:p w14:paraId="5D653EA7" w14:textId="1FE120C3" w:rsidR="006D496B" w:rsidRPr="006D496B" w:rsidRDefault="001B0681" w:rsidP="00DE4E6A">
      <w:pPr>
        <w:pStyle w:val="Heading2"/>
        <w:rPr>
          <w:rFonts w:eastAsia="Times New Roman"/>
          <w:color w:val="000000"/>
        </w:rPr>
      </w:pPr>
      <w:r>
        <w:rPr>
          <w:rFonts w:eastAsia="Times New Roman"/>
        </w:rPr>
        <w:t>IOTHUB_</w:t>
      </w:r>
      <w:r w:rsidR="006D496B" w:rsidRPr="006D496B">
        <w:rPr>
          <w:rFonts w:eastAsia="Times New Roman"/>
        </w:rPr>
        <w:t>CLIENT_HANDLE</w:t>
      </w:r>
      <w:r w:rsidR="006D496B" w:rsidRPr="006D496B">
        <w:rPr>
          <w:rFonts w:eastAsia="Times New Roman"/>
          <w:color w:val="000000"/>
        </w:rPr>
        <w:t> </w:t>
      </w:r>
      <w:r w:rsidR="0093275C">
        <w:rPr>
          <w:rFonts w:eastAsia="Times New Roman"/>
          <w:color w:val="000000"/>
        </w:rPr>
        <w:t>IoTHubClient_</w:t>
      </w:r>
      <w:proofErr w:type="gramStart"/>
      <w:r w:rsidR="006D496B" w:rsidRPr="006D496B">
        <w:rPr>
          <w:rFonts w:eastAsia="Times New Roman"/>
          <w:color w:val="000000"/>
        </w:rPr>
        <w:t>Create(</w:t>
      </w:r>
      <w:proofErr w:type="gramEnd"/>
      <w:r w:rsidR="006D496B" w:rsidRPr="006D496B">
        <w:rPr>
          <w:rFonts w:eastAsia="Times New Roman"/>
          <w:color w:val="0000FF"/>
        </w:rPr>
        <w:t>const</w:t>
      </w:r>
      <w:r w:rsidR="006D496B" w:rsidRPr="006D496B">
        <w:rPr>
          <w:rFonts w:eastAsia="Times New Roman"/>
          <w:color w:val="000000"/>
        </w:rPr>
        <w:t> </w:t>
      </w:r>
      <w:r>
        <w:rPr>
          <w:rFonts w:eastAsia="Times New Roman"/>
        </w:rPr>
        <w:t>IOTHUB_</w:t>
      </w:r>
      <w:r w:rsidR="006D496B" w:rsidRPr="006D496B">
        <w:rPr>
          <w:rFonts w:eastAsia="Times New Roman"/>
        </w:rPr>
        <w:t>CLIENT_CONFIG</w:t>
      </w:r>
      <w:r w:rsidR="006D496B" w:rsidRPr="006D496B">
        <w:rPr>
          <w:rFonts w:eastAsia="Times New Roman"/>
          <w:color w:val="000000"/>
        </w:rPr>
        <w:t>* config);</w:t>
      </w:r>
    </w:p>
    <w:p w14:paraId="38FC90BE" w14:textId="4FBDA596" w:rsidR="00201E86" w:rsidRDefault="0041147F" w:rsidP="00201E86">
      <w:r>
        <w:t xml:space="preserve">Creates a </w:t>
      </w:r>
      <w:r w:rsidR="00170891">
        <w:t>IoT Hub</w:t>
      </w:r>
      <w:r>
        <w:t xml:space="preserve"> client for communication with an existing </w:t>
      </w:r>
      <w:r w:rsidR="00170891">
        <w:t>IoT Hub</w:t>
      </w:r>
      <w:r>
        <w:t xml:space="preserve"> using the specified parameters.</w:t>
      </w:r>
      <w:r w:rsidR="00847A82">
        <w:t xml:space="preserve"> </w:t>
      </w:r>
      <w:r w:rsidR="0075712A">
        <w:t xml:space="preserve">The API does not allow sharing of a connection across multiple devices. </w:t>
      </w:r>
      <w:r w:rsidR="00847A82">
        <w:t xml:space="preserve">This is a </w:t>
      </w:r>
      <w:r w:rsidR="00E629A5">
        <w:t>blocking</w:t>
      </w:r>
      <w:r w:rsidR="00847A82">
        <w:t xml:space="preserve"> call.</w:t>
      </w:r>
    </w:p>
    <w:p w14:paraId="4C498E55" w14:textId="77777777" w:rsidR="00201E86" w:rsidRDefault="00201E86" w:rsidP="00201E86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201E86" w14:paraId="6B533A5B" w14:textId="77777777" w:rsidTr="00997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CE62D65" w14:textId="77777777" w:rsidR="00201E86" w:rsidRDefault="00201E86" w:rsidP="007167CA">
            <w:r>
              <w:t>Name</w:t>
            </w:r>
          </w:p>
        </w:tc>
        <w:tc>
          <w:tcPr>
            <w:tcW w:w="7820" w:type="dxa"/>
          </w:tcPr>
          <w:p w14:paraId="65683F5A" w14:textId="77777777" w:rsidR="00201E86" w:rsidRDefault="00201E86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12155" w14:paraId="26928D4C" w14:textId="77777777" w:rsidTr="0099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0E35334" w14:textId="77B88B2D" w:rsidR="00712155" w:rsidRDefault="009A7985" w:rsidP="007167CA">
            <w:ins w:id="808" w:author="Tony Ercolano" w:date="2015-09-23T17:17:00Z">
              <w:r>
                <w:t>c</w:t>
              </w:r>
            </w:ins>
            <w:del w:id="809" w:author="Tony Ercolano" w:date="2015-09-23T17:17:00Z">
              <w:r w:rsidDel="009A7985">
                <w:delText>C</w:delText>
              </w:r>
            </w:del>
            <w:r w:rsidR="00571947">
              <w:t>onfig</w:t>
            </w:r>
          </w:p>
        </w:tc>
        <w:tc>
          <w:tcPr>
            <w:tcW w:w="7820" w:type="dxa"/>
          </w:tcPr>
          <w:p w14:paraId="1BFBD121" w14:textId="398655BE" w:rsidR="00712155" w:rsidRDefault="00CB02FB" w:rsidP="00C9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Pointer to a </w:t>
            </w:r>
            <w:r w:rsidR="001B0681">
              <w:t>IOTHUB_</w:t>
            </w:r>
            <w:r>
              <w:t>CLIENT_CONFIG structure</w:t>
            </w:r>
          </w:p>
        </w:tc>
      </w:tr>
    </w:tbl>
    <w:p w14:paraId="14B8B514" w14:textId="77777777" w:rsidR="00201E86" w:rsidRDefault="00201E86" w:rsidP="00201E86">
      <w:pPr>
        <w:pStyle w:val="Heading3"/>
        <w:spacing w:before="120"/>
      </w:pPr>
      <w:r w:rsidRPr="00FC5435">
        <w:t>Return</w:t>
      </w:r>
    </w:p>
    <w:p w14:paraId="0D076E6D" w14:textId="4F4E9AAA" w:rsidR="00201E86" w:rsidRDefault="00201E86" w:rsidP="00201E86">
      <w:pPr>
        <w:pStyle w:val="ListParagraph"/>
        <w:numPr>
          <w:ilvl w:val="0"/>
          <w:numId w:val="3"/>
        </w:numPr>
      </w:pPr>
      <w:r>
        <w:t xml:space="preserve">A </w:t>
      </w:r>
      <w:r w:rsidR="00A86FAC">
        <w:t>Non</w:t>
      </w:r>
      <w:del w:id="810" w:author="Tony Ercolano" w:date="2015-09-23T17:16:00Z">
        <w:r w:rsidR="00A86FAC" w:rsidDel="009A7985">
          <w:delText>e</w:delText>
        </w:r>
      </w:del>
      <w:r w:rsidR="00A86FAC">
        <w:t xml:space="preserve">-NULL </w:t>
      </w:r>
      <w:r>
        <w:t xml:space="preserve">handle value that is used when invoking other functions for </w:t>
      </w:r>
      <w:r w:rsidR="00170891">
        <w:t>IoT Hub</w:t>
      </w:r>
      <w:r>
        <w:t xml:space="preserve"> client.</w:t>
      </w:r>
    </w:p>
    <w:p w14:paraId="7123FAE0" w14:textId="77777777" w:rsidR="00201E86" w:rsidRDefault="00201E86" w:rsidP="00201E86">
      <w:pPr>
        <w:pStyle w:val="ListParagraph"/>
        <w:numPr>
          <w:ilvl w:val="0"/>
          <w:numId w:val="3"/>
        </w:numPr>
        <w:spacing w:line="480" w:lineRule="auto"/>
      </w:pPr>
      <w:r>
        <w:t>NULL on failure.</w:t>
      </w:r>
    </w:p>
    <w:p w14:paraId="15C360BA" w14:textId="33575FD9" w:rsidR="00627CB4" w:rsidRDefault="00627CB4" w:rsidP="00627CB4">
      <w:pPr>
        <w:pStyle w:val="Heading2"/>
      </w:pPr>
      <w:r>
        <w:rPr>
          <w:color w:val="0000FF"/>
        </w:rPr>
        <w:t>void</w:t>
      </w:r>
      <w:r>
        <w:t> </w:t>
      </w:r>
      <w:r w:rsidR="0093275C">
        <w:t>IoTHubClient_</w:t>
      </w:r>
      <w:proofErr w:type="gramStart"/>
      <w:r>
        <w:t>Destroy(</w:t>
      </w:r>
      <w:proofErr w:type="gramEnd"/>
      <w:r w:rsidR="001B0681">
        <w:rPr>
          <w:color w:val="2B91AF"/>
        </w:rPr>
        <w:t>IOTHUB_</w:t>
      </w:r>
      <w:r>
        <w:rPr>
          <w:color w:val="2B91AF"/>
        </w:rPr>
        <w:t>CLIENT_HANDLE</w:t>
      </w:r>
      <w:r>
        <w:t> </w:t>
      </w:r>
      <w:r w:rsidR="00A419A8">
        <w:t>iotHubClientHandle</w:t>
      </w:r>
      <w:r>
        <w:t>);</w:t>
      </w:r>
    </w:p>
    <w:p w14:paraId="75119D0F" w14:textId="55C56611" w:rsidR="00627CB4" w:rsidRDefault="00067EFF" w:rsidP="00627CB4">
      <w:r>
        <w:t xml:space="preserve">Disposes of resources allocated by the </w:t>
      </w:r>
      <w:r w:rsidR="00170891">
        <w:t>IoT Hub</w:t>
      </w:r>
      <w:r>
        <w:t xml:space="preserve"> client</w:t>
      </w:r>
      <w:r w:rsidR="00627CB4">
        <w:t>.</w:t>
      </w:r>
      <w:ins w:id="811" w:author="Tony Ercolano" w:date="2015-09-24T12:57:00Z">
        <w:r w:rsidR="006C64A2">
          <w:t xml:space="preserve">  Any pending events that have not </w:t>
        </w:r>
      </w:ins>
      <w:ins w:id="812" w:author="Tony Ercolano" w:date="2015-09-24T13:06:00Z">
        <w:r w:rsidR="00A44C5C">
          <w:t xml:space="preserve">yet </w:t>
        </w:r>
      </w:ins>
      <w:ins w:id="813" w:author="Tony Ercolano" w:date="2015-09-24T12:57:00Z">
        <w:r w:rsidR="006C64A2">
          <w:t xml:space="preserve">been sent to the IoT Hub will be </w:t>
        </w:r>
      </w:ins>
      <w:ins w:id="814" w:author="Tony Ercolano" w:date="2015-09-24T13:00:00Z">
        <w:r w:rsidR="006C64A2">
          <w:t xml:space="preserve">immediately </w:t>
        </w:r>
      </w:ins>
      <w:ins w:id="815" w:author="Tony Ercolano" w:date="2015-09-24T12:57:00Z">
        <w:r w:rsidR="006C64A2">
          <w:t>completed</w:t>
        </w:r>
      </w:ins>
      <w:ins w:id="816" w:author="Tony Ercolano" w:date="2015-09-24T12:59:00Z">
        <w:r w:rsidR="006C64A2">
          <w:t xml:space="preserve"> with a IOTHUB_CLIENT_CONFIRMATION_BECAUSE_DESTROY status.  Other events that </w:t>
        </w:r>
      </w:ins>
      <w:ins w:id="817" w:author="Tony Ercolano" w:date="2015-09-24T13:06:00Z">
        <w:r w:rsidR="00A44C5C">
          <w:t xml:space="preserve">are </w:t>
        </w:r>
      </w:ins>
      <w:ins w:id="818" w:author="Tony Ercolano" w:date="2015-09-24T12:59:00Z">
        <w:r w:rsidR="006C64A2">
          <w:t xml:space="preserve">actually out on the wire but not finished may receive an </w:t>
        </w:r>
      </w:ins>
      <w:ins w:id="819" w:author="Tony Ercolano" w:date="2015-09-24T13:05:00Z">
        <w:r w:rsidR="00A44C5C" w:rsidRPr="00A44C5C">
          <w:t>IOTHUB_CLIENT_CONFIRMATION_ERROR</w:t>
        </w:r>
        <w:r w:rsidR="00A44C5C">
          <w:t xml:space="preserve"> status.  </w:t>
        </w:r>
      </w:ins>
      <w:del w:id="820" w:author="Tony Ercolano" w:date="2015-09-24T13:01:00Z">
        <w:r w:rsidR="004D15B5" w:rsidDel="006C64A2">
          <w:delText xml:space="preserve"> </w:delText>
        </w:r>
      </w:del>
      <w:r w:rsidR="004D15B5">
        <w:t>This is a blocking call.</w:t>
      </w:r>
    </w:p>
    <w:p w14:paraId="3FC33026" w14:textId="77777777" w:rsidR="00627CB4" w:rsidRDefault="00627CB4" w:rsidP="00627CB4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627CB4" w14:paraId="24EAAC8F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E1B0AA1" w14:textId="77777777" w:rsidR="00627CB4" w:rsidRDefault="00627CB4" w:rsidP="007167CA">
            <w:r>
              <w:t>Name</w:t>
            </w:r>
          </w:p>
        </w:tc>
        <w:tc>
          <w:tcPr>
            <w:tcW w:w="5940" w:type="dxa"/>
          </w:tcPr>
          <w:p w14:paraId="2E73A0C0" w14:textId="77777777" w:rsidR="00627CB4" w:rsidRDefault="00627CB4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7CB4" w14:paraId="2C2E5E0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9EAB660" w14:textId="2301ACAF" w:rsidR="00627CB4" w:rsidRDefault="00A419A8" w:rsidP="007167CA">
            <w:r>
              <w:t>iotHubClientHandle</w:t>
            </w:r>
          </w:p>
        </w:tc>
        <w:tc>
          <w:tcPr>
            <w:tcW w:w="5940" w:type="dxa"/>
          </w:tcPr>
          <w:p w14:paraId="1C636535" w14:textId="0DF9E837" w:rsidR="00627CB4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047890">
              <w:t>.</w:t>
            </w:r>
          </w:p>
        </w:tc>
      </w:tr>
    </w:tbl>
    <w:p w14:paraId="227DE536" w14:textId="77777777" w:rsidR="00627CB4" w:rsidRDefault="00627CB4" w:rsidP="00627CB4">
      <w:pPr>
        <w:pStyle w:val="Heading3"/>
        <w:spacing w:before="120"/>
      </w:pPr>
      <w:r w:rsidRPr="00FC5435">
        <w:t>Return</w:t>
      </w:r>
    </w:p>
    <w:p w14:paraId="6E3BE1C1" w14:textId="59FAD4DF" w:rsidR="00627CB4" w:rsidRDefault="003D2B10" w:rsidP="00627CB4">
      <w:pPr>
        <w:pStyle w:val="ListParagraph"/>
        <w:numPr>
          <w:ilvl w:val="0"/>
          <w:numId w:val="3"/>
        </w:numPr>
        <w:spacing w:line="480" w:lineRule="auto"/>
      </w:pPr>
      <w:r>
        <w:t>No return</w:t>
      </w:r>
      <w:r w:rsidR="00627CB4">
        <w:t>.</w:t>
      </w:r>
    </w:p>
    <w:p w14:paraId="5CCAA800" w14:textId="5D7835D6" w:rsidR="00EF7250" w:rsidRPr="00EF7250" w:rsidRDefault="00EF7250" w:rsidP="00DE4E6A">
      <w:pPr>
        <w:pStyle w:val="Heading2"/>
        <w:rPr>
          <w:rFonts w:eastAsia="Times New Roman"/>
        </w:rPr>
      </w:pPr>
      <w:del w:id="821" w:author="Tony Ercolano" w:date="2015-09-23T09:40:00Z">
        <w:r w:rsidRPr="00EF7250" w:rsidDel="00080D41">
          <w:rPr>
            <w:rFonts w:eastAsia="Times New Roman"/>
            <w:color w:val="0000FF"/>
          </w:rPr>
          <w:delText>extern</w:delText>
        </w:r>
        <w:r w:rsidRPr="00EF7250" w:rsidDel="00080D41">
          <w:rPr>
            <w:rFonts w:eastAsia="Times New Roman"/>
          </w:rPr>
          <w:delText> </w:delText>
        </w:r>
      </w:del>
      <w:r w:rsidR="001B0681">
        <w:rPr>
          <w:rFonts w:eastAsia="Times New Roman"/>
          <w:color w:val="2B91AF"/>
        </w:rPr>
        <w:t>IOTHUB_</w:t>
      </w:r>
      <w:r w:rsidRPr="00EF7250">
        <w:rPr>
          <w:rFonts w:eastAsia="Times New Roman"/>
          <w:color w:val="2B91AF"/>
        </w:rPr>
        <w:t>CLIENT_RESULT</w:t>
      </w:r>
      <w:r w:rsidRPr="00EF7250">
        <w:rPr>
          <w:rFonts w:eastAsia="Times New Roman"/>
        </w:rPr>
        <w:t> </w:t>
      </w:r>
      <w:r w:rsidR="0093275C">
        <w:rPr>
          <w:rFonts w:eastAsia="Times New Roman"/>
        </w:rPr>
        <w:t>IoTHubClient_</w:t>
      </w:r>
      <w:proofErr w:type="gramStart"/>
      <w:r w:rsidRPr="00EF7250">
        <w:rPr>
          <w:rFonts w:eastAsia="Times New Roman"/>
        </w:rPr>
        <w:t>Send</w:t>
      </w:r>
      <w:r w:rsidR="007F360A">
        <w:rPr>
          <w:rFonts w:eastAsia="Times New Roman"/>
        </w:rPr>
        <w:t>Event</w:t>
      </w:r>
      <w:r w:rsidRPr="00EF7250">
        <w:rPr>
          <w:rFonts w:eastAsia="Times New Roman"/>
        </w:rPr>
        <w:t>Async(</w:t>
      </w:r>
      <w:proofErr w:type="gramEnd"/>
      <w:r w:rsidR="001B0681">
        <w:rPr>
          <w:rFonts w:eastAsia="Times New Roman"/>
          <w:color w:val="2B91AF"/>
        </w:rPr>
        <w:t>IOTHUB_</w:t>
      </w:r>
      <w:r w:rsidRPr="00EF7250">
        <w:rPr>
          <w:rFonts w:eastAsia="Times New Roman"/>
          <w:color w:val="2B91AF"/>
        </w:rPr>
        <w:t>CLIENT_HANDLE</w:t>
      </w:r>
      <w:r w:rsidRPr="00EF7250">
        <w:rPr>
          <w:rFonts w:eastAsia="Times New Roman"/>
        </w:rPr>
        <w:t> </w:t>
      </w:r>
      <w:r w:rsidR="00A419A8">
        <w:rPr>
          <w:rFonts w:eastAsia="Times New Roman"/>
        </w:rPr>
        <w:t>iotHubClientHandle</w:t>
      </w:r>
      <w:r w:rsidRPr="00EF7250">
        <w:rPr>
          <w:rFonts w:eastAsia="Times New Roman"/>
        </w:rPr>
        <w:t>, </w:t>
      </w:r>
      <w:r w:rsidR="001B0681">
        <w:rPr>
          <w:rFonts w:eastAsia="Times New Roman"/>
          <w:color w:val="2B91AF"/>
        </w:rPr>
        <w:t>IOTHUB_</w:t>
      </w:r>
      <w:r w:rsidRPr="00EF7250">
        <w:rPr>
          <w:rFonts w:eastAsia="Times New Roman"/>
          <w:color w:val="2B91AF"/>
        </w:rPr>
        <w:t>MESSAGE_HANDLE</w:t>
      </w:r>
      <w:r w:rsidRPr="00EF7250">
        <w:rPr>
          <w:rFonts w:eastAsia="Times New Roman"/>
        </w:rPr>
        <w:t> </w:t>
      </w:r>
      <w:r w:rsidR="007F360A">
        <w:rPr>
          <w:rFonts w:eastAsia="Times New Roman"/>
        </w:rPr>
        <w:t>event</w:t>
      </w:r>
      <w:r w:rsidRPr="00EF7250">
        <w:rPr>
          <w:rFonts w:eastAsia="Times New Roman"/>
        </w:rPr>
        <w:t>MessageHandle, </w:t>
      </w:r>
      <w:r w:rsidR="001B0681">
        <w:rPr>
          <w:rFonts w:eastAsia="Times New Roman"/>
          <w:color w:val="2B91AF"/>
        </w:rPr>
        <w:t>IOTHUB_</w:t>
      </w:r>
      <w:r w:rsidRPr="00EF7250">
        <w:rPr>
          <w:rFonts w:eastAsia="Times New Roman"/>
          <w:color w:val="2B91AF"/>
        </w:rPr>
        <w:t>CLIENT_</w:t>
      </w:r>
      <w:r w:rsidR="007F360A">
        <w:rPr>
          <w:rFonts w:eastAsia="Times New Roman"/>
          <w:color w:val="2B91AF"/>
        </w:rPr>
        <w:t>EVENT</w:t>
      </w:r>
      <w:r w:rsidRPr="00EF7250">
        <w:rPr>
          <w:rFonts w:eastAsia="Times New Roman"/>
          <w:color w:val="2B91AF"/>
        </w:rPr>
        <w:t>_CONFIRMATION_CALLBACK</w:t>
      </w:r>
      <w:r w:rsidRPr="00EF7250">
        <w:rPr>
          <w:rFonts w:eastAsia="Times New Roman"/>
        </w:rPr>
        <w:t> </w:t>
      </w:r>
      <w:r w:rsidR="007F360A">
        <w:rPr>
          <w:rFonts w:eastAsia="Times New Roman"/>
        </w:rPr>
        <w:t>event</w:t>
      </w:r>
      <w:r w:rsidRPr="00EF7250">
        <w:rPr>
          <w:rFonts w:eastAsia="Times New Roman"/>
        </w:rPr>
        <w:t>ConfirmationCallback, </w:t>
      </w:r>
      <w:r w:rsidRPr="00EF7250">
        <w:rPr>
          <w:rFonts w:eastAsia="Times New Roman"/>
          <w:color w:val="0000FF"/>
        </w:rPr>
        <w:t>void</w:t>
      </w:r>
      <w:r w:rsidRPr="00EF7250">
        <w:rPr>
          <w:rFonts w:eastAsia="Times New Roman"/>
        </w:rPr>
        <w:t>* userContextCallback);</w:t>
      </w:r>
    </w:p>
    <w:p w14:paraId="7F81E267" w14:textId="1E22F402" w:rsidR="0079795F" w:rsidRDefault="008477D8" w:rsidP="0079795F">
      <w:pPr>
        <w:rPr>
          <w:b/>
        </w:rPr>
      </w:pPr>
      <w:r>
        <w:t>Asynchronous call to s</w:t>
      </w:r>
      <w:r w:rsidR="0079795F">
        <w:t xml:space="preserve">end the message specified by the </w:t>
      </w:r>
      <w:proofErr w:type="spellStart"/>
      <w:r w:rsidR="003B1BA3">
        <w:t>IoTHubMessage</w:t>
      </w:r>
      <w:r w:rsidR="0079795F">
        <w:t>Handle</w:t>
      </w:r>
      <w:proofErr w:type="spellEnd"/>
      <w:r w:rsidR="0079795F">
        <w:t>.</w:t>
      </w:r>
      <w:r w:rsidR="003C47CA">
        <w:t xml:space="preserve"> </w:t>
      </w:r>
    </w:p>
    <w:p w14:paraId="674C7E88" w14:textId="4158E21B" w:rsidR="00B125AF" w:rsidRDefault="00B125AF" w:rsidP="0079795F">
      <w:r w:rsidRPr="00165056">
        <w:rPr>
          <w:b/>
        </w:rPr>
        <w:t xml:space="preserve">NOTE: The application behavior is undefined if the user calls the </w:t>
      </w:r>
      <w:proofErr w:type="spellStart"/>
      <w:r w:rsidR="0093275C">
        <w:rPr>
          <w:b/>
        </w:rPr>
        <w:t>IoTHubClient_</w:t>
      </w:r>
      <w:r w:rsidRPr="00165056">
        <w:rPr>
          <w:b/>
        </w:rPr>
        <w:t>Destroy</w:t>
      </w:r>
      <w:proofErr w:type="spellEnd"/>
      <w:r w:rsidRPr="00165056">
        <w:rPr>
          <w:b/>
        </w:rPr>
        <w:t xml:space="preserve"> from within any callback.</w:t>
      </w:r>
    </w:p>
    <w:p w14:paraId="34D79709" w14:textId="77777777" w:rsidR="0079795F" w:rsidRDefault="0079795F" w:rsidP="0079795F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ayout w:type="fixed"/>
        <w:tblLook w:val="04A0" w:firstRow="1" w:lastRow="0" w:firstColumn="1" w:lastColumn="0" w:noHBand="0" w:noVBand="1"/>
      </w:tblPr>
      <w:tblGrid>
        <w:gridCol w:w="3325"/>
        <w:gridCol w:w="6030"/>
      </w:tblGrid>
      <w:tr w:rsidR="0079795F" w14:paraId="4EDD0BC8" w14:textId="77777777" w:rsidTr="00DE4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DC9F36F" w14:textId="77777777" w:rsidR="0079795F" w:rsidRDefault="0079795F" w:rsidP="007167CA">
            <w:r>
              <w:t>Name</w:t>
            </w:r>
          </w:p>
        </w:tc>
        <w:tc>
          <w:tcPr>
            <w:tcW w:w="6030" w:type="dxa"/>
          </w:tcPr>
          <w:p w14:paraId="578CC7E2" w14:textId="77777777" w:rsidR="0079795F" w:rsidRDefault="0079795F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9795F" w14:paraId="489A8A3C" w14:textId="77777777" w:rsidTr="00DE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119D9F7" w14:textId="09E6F8AF" w:rsidR="0079795F" w:rsidRDefault="00A419A8" w:rsidP="007167CA">
            <w:r>
              <w:t>iotHubClientHandle</w:t>
            </w:r>
          </w:p>
        </w:tc>
        <w:tc>
          <w:tcPr>
            <w:tcW w:w="6030" w:type="dxa"/>
          </w:tcPr>
          <w:p w14:paraId="27CB9832" w14:textId="23952108" w:rsidR="0079795F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79795F">
              <w:t>.</w:t>
            </w:r>
          </w:p>
        </w:tc>
      </w:tr>
      <w:tr w:rsidR="0079795F" w14:paraId="4091B402" w14:textId="77777777" w:rsidTr="00DE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BB5F1FE" w14:textId="67B6314D" w:rsidR="0079795F" w:rsidRDefault="007F360A" w:rsidP="007167CA">
            <w:proofErr w:type="spellStart"/>
            <w:r>
              <w:rPr>
                <w:rFonts w:eastAsia="Times New Roman"/>
              </w:rPr>
              <w:t>event</w:t>
            </w:r>
            <w:r w:rsidR="00E04EC3" w:rsidRPr="00EF7250">
              <w:rPr>
                <w:rFonts w:eastAsia="Times New Roman"/>
              </w:rPr>
              <w:t>MessageHandle</w:t>
            </w:r>
            <w:proofErr w:type="spellEnd"/>
          </w:p>
        </w:tc>
        <w:tc>
          <w:tcPr>
            <w:tcW w:w="6030" w:type="dxa"/>
          </w:tcPr>
          <w:p w14:paraId="3E118114" w14:textId="6CBE2241" w:rsidR="0079795F" w:rsidRDefault="0079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handle to a </w:t>
            </w:r>
            <w:r w:rsidR="00170891">
              <w:t>IoT Hub</w:t>
            </w:r>
            <w:r>
              <w:t xml:space="preserve"> message.</w:t>
            </w:r>
            <w:r w:rsidR="00CB3B85">
              <w:t xml:space="preserve"> </w:t>
            </w:r>
          </w:p>
        </w:tc>
      </w:tr>
      <w:tr w:rsidR="0079795F" w14:paraId="6F331C73" w14:textId="77777777" w:rsidTr="00DE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0B37F1A" w14:textId="12469DFA" w:rsidR="0079795F" w:rsidRDefault="007F360A">
            <w:proofErr w:type="spellStart"/>
            <w:r>
              <w:lastRenderedPageBreak/>
              <w:t>event</w:t>
            </w:r>
            <w:r w:rsidR="00357701">
              <w:t>ConfirmationCallBack</w:t>
            </w:r>
            <w:proofErr w:type="spellEnd"/>
          </w:p>
        </w:tc>
        <w:tc>
          <w:tcPr>
            <w:tcW w:w="6030" w:type="dxa"/>
          </w:tcPr>
          <w:p w14:paraId="711FE222" w14:textId="22A92568" w:rsidR="0079795F" w:rsidRDefault="0088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callback specified by the de</w:t>
            </w:r>
            <w:r w:rsidR="00CF6393">
              <w:t xml:space="preserve">vice for receiving confirmation of the delivery of the </w:t>
            </w:r>
            <w:r w:rsidR="00170891">
              <w:t>IoT Hub</w:t>
            </w:r>
            <w:r w:rsidR="00CF6393">
              <w:t xml:space="preserve"> message.</w:t>
            </w:r>
            <w:r>
              <w:t xml:space="preserve"> </w:t>
            </w:r>
            <w:r w:rsidR="00E5407D">
              <w:t xml:space="preserve">This callback can be expected to invoke </w:t>
            </w:r>
            <w:del w:id="822" w:author="Tony Ercolano" w:date="2015-09-23T09:59:00Z">
              <w:r w:rsidR="00E5407D" w:rsidDel="00F33074">
                <w:delText xml:space="preserve">the </w:delText>
              </w:r>
            </w:del>
            <w:proofErr w:type="spellStart"/>
            <w:r w:rsidR="00E5407D">
              <w:t>Send</w:t>
            </w:r>
            <w:ins w:id="823" w:author="Tony Ercolano" w:date="2015-09-23T09:59:00Z">
              <w:r w:rsidR="00F33074">
                <w:t>Event</w:t>
              </w:r>
            </w:ins>
            <w:r w:rsidR="00E5407D">
              <w:t>Async</w:t>
            </w:r>
            <w:proofErr w:type="spellEnd"/>
            <w:r w:rsidR="00E5407D">
              <w:t xml:space="preserve"> for the same message in attempt to retry sending a failing message.</w:t>
            </w:r>
            <w:r w:rsidR="00576469">
              <w:t xml:space="preserve"> The user can specify a NULL value here to indicate no callback required.</w:t>
            </w:r>
          </w:p>
        </w:tc>
      </w:tr>
      <w:tr w:rsidR="00CF6393" w14:paraId="42762242" w14:textId="77777777" w:rsidTr="00357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8D10E3E" w14:textId="490D0C5A" w:rsidR="00CF6393" w:rsidRDefault="00CF6393" w:rsidP="00357701">
            <w:proofErr w:type="spellStart"/>
            <w:r>
              <w:t>userContextCallback</w:t>
            </w:r>
            <w:proofErr w:type="spellEnd"/>
          </w:p>
        </w:tc>
        <w:tc>
          <w:tcPr>
            <w:tcW w:w="6030" w:type="dxa"/>
          </w:tcPr>
          <w:p w14:paraId="671C4453" w14:textId="20FBC5E3" w:rsidR="00CF6393" w:rsidDel="00105787" w:rsidRDefault="00603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specified context that will be provided to the callback.</w:t>
            </w:r>
            <w:r w:rsidR="00703F0C">
              <w:t xml:space="preserve"> Th</w:t>
            </w:r>
            <w:r w:rsidR="008321BC">
              <w:t>is can be NULL</w:t>
            </w:r>
            <w:r w:rsidR="00703F0C">
              <w:t>.</w:t>
            </w:r>
          </w:p>
        </w:tc>
      </w:tr>
    </w:tbl>
    <w:p w14:paraId="16D74969" w14:textId="77777777" w:rsidR="0079795F" w:rsidRDefault="0079795F" w:rsidP="0079795F">
      <w:pPr>
        <w:pStyle w:val="Heading3"/>
        <w:spacing w:before="120"/>
      </w:pPr>
      <w:r w:rsidRPr="00FC5435">
        <w:t>Return</w:t>
      </w:r>
    </w:p>
    <w:p w14:paraId="5C280EB2" w14:textId="161891E8" w:rsidR="0079795F" w:rsidRDefault="001B0681" w:rsidP="0079795F">
      <w:pPr>
        <w:pStyle w:val="ListParagraph"/>
        <w:numPr>
          <w:ilvl w:val="0"/>
          <w:numId w:val="3"/>
        </w:numPr>
      </w:pPr>
      <w:r>
        <w:t>IOTHUB_</w:t>
      </w:r>
      <w:r w:rsidR="0079795F">
        <w:t>CLIENT_OK upon success.</w:t>
      </w:r>
    </w:p>
    <w:p w14:paraId="07C89C6F" w14:textId="77777777" w:rsidR="0079795F" w:rsidRDefault="0079795F" w:rsidP="0079795F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6F897A1E" w14:textId="63C98408" w:rsidR="00C124E3" w:rsidRDefault="001B0681" w:rsidP="004E68CF">
      <w:pPr>
        <w:pStyle w:val="Heading2"/>
      </w:pPr>
      <w:r>
        <w:rPr>
          <w:color w:val="2B91AF"/>
        </w:rPr>
        <w:t>IOTHUB_</w:t>
      </w:r>
      <w:r w:rsidR="00C124E3">
        <w:rPr>
          <w:color w:val="2B91AF"/>
        </w:rPr>
        <w:t>CLIENT_RESULT</w:t>
      </w:r>
      <w:r w:rsidR="00C124E3">
        <w:t> </w:t>
      </w:r>
      <w:r w:rsidR="0093275C">
        <w:t>IoTHubClient_</w:t>
      </w:r>
      <w:r w:rsidR="00C124E3">
        <w:t>Set</w:t>
      </w:r>
      <w:ins w:id="824" w:author="Tony Ercolano" w:date="2015-09-22T17:57:00Z">
        <w:r w:rsidR="00C92583">
          <w:t>Message</w:t>
        </w:r>
      </w:ins>
      <w:del w:id="825" w:author="Tony Ercolano" w:date="2015-09-22T17:57:00Z">
        <w:r w:rsidR="00C124E3" w:rsidDel="00C92583">
          <w:delText>Notification</w:delText>
        </w:r>
      </w:del>
      <w:r w:rsidR="00C124E3">
        <w:t>Callback(</w:t>
      </w:r>
      <w:r>
        <w:rPr>
          <w:color w:val="2B91AF"/>
        </w:rPr>
        <w:t>IOTHUB_</w:t>
      </w:r>
      <w:r w:rsidR="00C124E3">
        <w:rPr>
          <w:color w:val="2B91AF"/>
        </w:rPr>
        <w:t>CLIENT_HANDLE</w:t>
      </w:r>
      <w:r w:rsidR="00C124E3">
        <w:t> </w:t>
      </w:r>
      <w:r w:rsidR="00A419A8">
        <w:t>iotHubClientHandle</w:t>
      </w:r>
      <w:r w:rsidR="00C124E3">
        <w:t>, </w:t>
      </w:r>
      <w:r>
        <w:rPr>
          <w:color w:val="2B91AF"/>
        </w:rPr>
        <w:t>IOTHUB_</w:t>
      </w:r>
      <w:r w:rsidR="00C124E3">
        <w:rPr>
          <w:color w:val="2B91AF"/>
        </w:rPr>
        <w:t>CLIENT_</w:t>
      </w:r>
      <w:ins w:id="826" w:author="Tony Ercolano" w:date="2015-09-22T17:57:00Z">
        <w:r w:rsidR="00C92583">
          <w:rPr>
            <w:color w:val="2B91AF"/>
          </w:rPr>
          <w:t>MESSAGE</w:t>
        </w:r>
      </w:ins>
      <w:del w:id="827" w:author="Tony Ercolano" w:date="2015-09-22T17:57:00Z">
        <w:r w:rsidR="00C124E3" w:rsidDel="00C92583">
          <w:rPr>
            <w:color w:val="2B91AF"/>
          </w:rPr>
          <w:delText>NOTIFICATION</w:delText>
        </w:r>
      </w:del>
      <w:r w:rsidR="00C124E3">
        <w:rPr>
          <w:color w:val="2B91AF"/>
        </w:rPr>
        <w:t>_CALLBACK_ASYNC</w:t>
      </w:r>
      <w:r w:rsidR="00C124E3">
        <w:t> </w:t>
      </w:r>
      <w:ins w:id="828" w:author="Tony Ercolano" w:date="2015-09-22T17:57:00Z">
        <w:r w:rsidR="00C92583">
          <w:t>message</w:t>
        </w:r>
      </w:ins>
      <w:del w:id="829" w:author="Tony Ercolano" w:date="2015-09-22T17:57:00Z">
        <w:r w:rsidR="00C124E3" w:rsidDel="00C92583">
          <w:delText>notification</w:delText>
        </w:r>
      </w:del>
      <w:r w:rsidR="00C124E3">
        <w:t>Callback, </w:t>
      </w:r>
      <w:r w:rsidR="00C124E3">
        <w:rPr>
          <w:color w:val="0000FF"/>
        </w:rPr>
        <w:t>void</w:t>
      </w:r>
      <w:r w:rsidR="00C124E3">
        <w:t>* userContextCallback);</w:t>
      </w:r>
    </w:p>
    <w:p w14:paraId="4D8FBD8B" w14:textId="77777777" w:rsidR="00C124E3" w:rsidRPr="006165E5" w:rsidRDefault="00C124E3" w:rsidP="004E68CF"/>
    <w:p w14:paraId="4504AD54" w14:textId="4364D6BC" w:rsidR="00AD6077" w:rsidRDefault="00AD6077" w:rsidP="00AD6077">
      <w:r>
        <w:t>Se</w:t>
      </w:r>
      <w:r w:rsidR="009C343E">
        <w:t>t</w:t>
      </w:r>
      <w:r w:rsidR="00AA5EFF">
        <w:t xml:space="preserve">s </w:t>
      </w:r>
      <w:r w:rsidR="009C343E">
        <w:t xml:space="preserve">up the </w:t>
      </w:r>
      <w:ins w:id="830" w:author="Tony Ercolano" w:date="2015-09-22T17:57:00Z">
        <w:r w:rsidR="00C92583">
          <w:t>message</w:t>
        </w:r>
      </w:ins>
      <w:del w:id="831" w:author="Tony Ercolano" w:date="2015-09-22T17:57:00Z">
        <w:r w:rsidR="009C343E" w:rsidDel="00C92583">
          <w:delText>notification</w:delText>
        </w:r>
      </w:del>
      <w:r w:rsidR="009C343E">
        <w:t xml:space="preserve"> callback</w:t>
      </w:r>
      <w:r w:rsidR="007920FD">
        <w:t xml:space="preserve"> invoked when </w:t>
      </w:r>
      <w:r w:rsidR="00170891">
        <w:t>IoT Hub</w:t>
      </w:r>
      <w:r w:rsidR="007920FD">
        <w:t xml:space="preserve"> issues a </w:t>
      </w:r>
      <w:ins w:id="832" w:author="Tony Ercolano" w:date="2015-09-22T17:57:00Z">
        <w:r w:rsidR="00C92583">
          <w:t>message</w:t>
        </w:r>
      </w:ins>
      <w:del w:id="833" w:author="Tony Ercolano" w:date="2015-09-22T17:57:00Z">
        <w:r w:rsidR="007920FD" w:rsidDel="00C92583">
          <w:delText>notification</w:delText>
        </w:r>
      </w:del>
      <w:r w:rsidR="007920FD">
        <w:t xml:space="preserve"> to the device.</w:t>
      </w:r>
      <w:r w:rsidR="00997902">
        <w:t xml:space="preserve"> This is a blocking call.</w:t>
      </w:r>
      <w:r w:rsidR="00EB6E38">
        <w:t xml:space="preserve"> </w:t>
      </w:r>
      <w:r w:rsidR="00EB6E38" w:rsidRPr="004E68CF">
        <w:rPr>
          <w:b/>
        </w:rPr>
        <w:t xml:space="preserve">NOTE: The application behavior is undefined if the user calls the </w:t>
      </w:r>
      <w:proofErr w:type="spellStart"/>
      <w:r w:rsidR="0093275C">
        <w:rPr>
          <w:b/>
        </w:rPr>
        <w:t>IoTHubClient_</w:t>
      </w:r>
      <w:r w:rsidR="00EB6E38" w:rsidRPr="004E68CF">
        <w:rPr>
          <w:b/>
        </w:rPr>
        <w:t>Destroy</w:t>
      </w:r>
      <w:proofErr w:type="spellEnd"/>
      <w:r w:rsidR="00EB6E38" w:rsidRPr="004E68CF">
        <w:rPr>
          <w:b/>
        </w:rPr>
        <w:t xml:space="preserve"> from within any callback.</w:t>
      </w:r>
    </w:p>
    <w:p w14:paraId="5F7A5844" w14:textId="77777777" w:rsidR="00AD6077" w:rsidRDefault="00AD6077" w:rsidP="00AD6077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AD6077" w14:paraId="07331ABB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398FFFE" w14:textId="77777777" w:rsidR="00AD6077" w:rsidRDefault="00AD6077" w:rsidP="007167CA">
            <w:r>
              <w:t>Name</w:t>
            </w:r>
          </w:p>
        </w:tc>
        <w:tc>
          <w:tcPr>
            <w:tcW w:w="5940" w:type="dxa"/>
          </w:tcPr>
          <w:p w14:paraId="4FA1A490" w14:textId="77777777" w:rsidR="00AD6077" w:rsidRDefault="00AD6077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D6077" w14:paraId="27C680DF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95396C" w14:textId="43130E19" w:rsidR="00AD6077" w:rsidRDefault="00A419A8" w:rsidP="007167CA">
            <w:r>
              <w:t>iotHubClientHandle</w:t>
            </w:r>
          </w:p>
        </w:tc>
        <w:tc>
          <w:tcPr>
            <w:tcW w:w="5940" w:type="dxa"/>
          </w:tcPr>
          <w:p w14:paraId="4DC8B4A2" w14:textId="0F5D3050" w:rsidR="00AD6077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AD6077">
              <w:t>.</w:t>
            </w:r>
          </w:p>
        </w:tc>
      </w:tr>
      <w:tr w:rsidR="00AD6077" w14:paraId="75677ADA" w14:textId="77777777" w:rsidTr="0071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D8C3BD9" w14:textId="5898B900" w:rsidR="00AD6077" w:rsidRDefault="00C92583" w:rsidP="00120D1F">
            <w:proofErr w:type="spellStart"/>
            <w:ins w:id="834" w:author="Tony Ercolano" w:date="2015-09-22T17:58:00Z">
              <w:r>
                <w:t>message</w:t>
              </w:r>
            </w:ins>
            <w:del w:id="835" w:author="Tony Ercolano" w:date="2015-09-22T17:58:00Z">
              <w:r w:rsidR="004C76E2" w:rsidDel="00C92583">
                <w:delText>notification</w:delText>
              </w:r>
            </w:del>
            <w:r w:rsidR="00AD6077">
              <w:t>Callback</w:t>
            </w:r>
            <w:proofErr w:type="spellEnd"/>
          </w:p>
        </w:tc>
        <w:tc>
          <w:tcPr>
            <w:tcW w:w="5940" w:type="dxa"/>
          </w:tcPr>
          <w:p w14:paraId="27E0C80E" w14:textId="4D10A960" w:rsidR="00AD6077" w:rsidRDefault="00116855" w:rsidP="00921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callback specified by the device for receiving </w:t>
            </w:r>
            <w:del w:id="836" w:author="Tony Ercolano" w:date="2015-09-22T17:58:00Z">
              <w:r w:rsidR="004C7704" w:rsidDel="00C92583">
                <w:delText xml:space="preserve">notification </w:delText>
              </w:r>
            </w:del>
            <w:r>
              <w:t xml:space="preserve">messages from </w:t>
            </w:r>
            <w:r w:rsidR="00170891">
              <w:t>IoT Hub</w:t>
            </w:r>
            <w:r>
              <w:t>.</w:t>
            </w:r>
          </w:p>
        </w:tc>
      </w:tr>
      <w:tr w:rsidR="00100AF5" w14:paraId="3EAEF9C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908FF3" w14:textId="59B1EE36" w:rsidR="00100AF5" w:rsidRDefault="00100AF5" w:rsidP="00120D1F">
            <w:proofErr w:type="spellStart"/>
            <w:r>
              <w:t>userContextCallback</w:t>
            </w:r>
            <w:proofErr w:type="spellEnd"/>
          </w:p>
        </w:tc>
        <w:tc>
          <w:tcPr>
            <w:tcW w:w="5940" w:type="dxa"/>
          </w:tcPr>
          <w:p w14:paraId="5DEF4174" w14:textId="688DC950" w:rsidR="00100AF5" w:rsidRDefault="00100AF5" w:rsidP="00921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specified context that will be provided to the callback. This can be NULL.</w:t>
            </w:r>
          </w:p>
        </w:tc>
      </w:tr>
    </w:tbl>
    <w:p w14:paraId="1DE0FF20" w14:textId="77777777" w:rsidR="00AD6077" w:rsidRDefault="00AD6077" w:rsidP="00AD6077">
      <w:pPr>
        <w:pStyle w:val="Heading3"/>
        <w:spacing w:before="120"/>
      </w:pPr>
      <w:r w:rsidRPr="00FC5435">
        <w:t>Return</w:t>
      </w:r>
    </w:p>
    <w:p w14:paraId="5BA820E7" w14:textId="133EAEFB" w:rsidR="00AD6077" w:rsidRDefault="001B0681" w:rsidP="00AD6077">
      <w:pPr>
        <w:pStyle w:val="ListParagraph"/>
        <w:numPr>
          <w:ilvl w:val="0"/>
          <w:numId w:val="3"/>
        </w:numPr>
      </w:pPr>
      <w:r>
        <w:t>IOTHUB_</w:t>
      </w:r>
      <w:r w:rsidR="00AD6077">
        <w:t>CLIENT_OK upon success.</w:t>
      </w:r>
    </w:p>
    <w:p w14:paraId="0F47A05D" w14:textId="18D1B86D" w:rsidR="005D434D" w:rsidRDefault="00AD6077" w:rsidP="009727BE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78BBE068" w14:textId="20CB4D2B" w:rsidR="008C0733" w:rsidRDefault="008C0733" w:rsidP="008C0733">
      <w:pPr>
        <w:pStyle w:val="Heading2"/>
      </w:pPr>
      <w:r>
        <w:rPr>
          <w:color w:val="2B91AF"/>
        </w:rPr>
        <w:t>IOTHUB_CLIENT_RESULT</w:t>
      </w:r>
      <w:r>
        <w:t> </w:t>
      </w:r>
      <w:proofErr w:type="spellStart"/>
      <w:r w:rsidRPr="008C0733">
        <w:t>IoTHubClient_</w:t>
      </w:r>
      <w:r w:rsidR="0045461E" w:rsidRPr="0045461E">
        <w:t>GetLast</w:t>
      </w:r>
      <w:ins w:id="837" w:author="Tony Ercolano" w:date="2015-09-22T17:58:00Z">
        <w:r w:rsidR="00C92583">
          <w:t>Message</w:t>
        </w:r>
      </w:ins>
      <w:del w:id="838" w:author="Tony Ercolano" w:date="2015-09-22T17:58:00Z">
        <w:r w:rsidR="0045461E" w:rsidRPr="0045461E" w:rsidDel="00C92583">
          <w:delText>Notification</w:delText>
        </w:r>
      </w:del>
      <w:r w:rsidR="0045461E" w:rsidRPr="0045461E">
        <w:t>ReceiveTime</w:t>
      </w:r>
      <w:proofErr w:type="spellEnd"/>
      <w:r w:rsidRPr="008C0733">
        <w:t xml:space="preserve"> </w:t>
      </w:r>
      <w:r w:rsidRPr="008A7396">
        <w:t>(IOTHUB_CLIENT_HANDLE iotHubClientHandle</w:t>
      </w:r>
      <w:r>
        <w:t>,</w:t>
      </w:r>
      <w:r w:rsidRPr="008C0733">
        <w:t xml:space="preserve"> </w:t>
      </w:r>
      <w:proofErr w:type="spellStart"/>
      <w:r w:rsidRPr="008C0733">
        <w:t>time_t</w:t>
      </w:r>
      <w:proofErr w:type="spellEnd"/>
      <w:r w:rsidRPr="008C0733">
        <w:t xml:space="preserve">* </w:t>
      </w:r>
      <w:proofErr w:type="spellStart"/>
      <w:r w:rsidRPr="008C0733">
        <w:t>la</w:t>
      </w:r>
      <w:r w:rsidR="0045461E" w:rsidRPr="0045461E">
        <w:t>st</w:t>
      </w:r>
      <w:ins w:id="839" w:author="Tony Ercolano" w:date="2015-09-22T17:58:00Z">
        <w:r w:rsidR="00C92583">
          <w:t>Message</w:t>
        </w:r>
      </w:ins>
      <w:del w:id="840" w:author="Tony Ercolano" w:date="2015-09-22T17:58:00Z">
        <w:r w:rsidR="0045461E" w:rsidRPr="0045461E" w:rsidDel="00C92583">
          <w:delText>Notification</w:delText>
        </w:r>
      </w:del>
      <w:r w:rsidR="0045461E" w:rsidRPr="0045461E">
        <w:t>ReceiveTime</w:t>
      </w:r>
      <w:proofErr w:type="spellEnd"/>
      <w:r w:rsidRPr="008A7396">
        <w:t>);</w:t>
      </w:r>
    </w:p>
    <w:p w14:paraId="5A9CEC9E" w14:textId="77777777" w:rsidR="008C0733" w:rsidRPr="006165E5" w:rsidRDefault="008C0733" w:rsidP="008C0733"/>
    <w:p w14:paraId="512E4689" w14:textId="433F49A8" w:rsidR="008C0733" w:rsidRDefault="008C0733" w:rsidP="008C0733">
      <w:pPr>
        <w:rPr>
          <w:b/>
        </w:rPr>
      </w:pPr>
      <w:r>
        <w:t xml:space="preserve">This function returns in the out parameter </w:t>
      </w:r>
      <w:proofErr w:type="spellStart"/>
      <w:r w:rsidR="0045461E" w:rsidRPr="008C0733">
        <w:t>la</w:t>
      </w:r>
      <w:r w:rsidR="0045461E" w:rsidRPr="0045461E">
        <w:t>st</w:t>
      </w:r>
      <w:ins w:id="841" w:author="Tony Ercolano" w:date="2015-09-22T17:59:00Z">
        <w:r w:rsidR="00C92583">
          <w:t>Message</w:t>
        </w:r>
      </w:ins>
      <w:del w:id="842" w:author="Tony Ercolano" w:date="2015-09-22T17:59:00Z">
        <w:r w:rsidR="0045461E" w:rsidRPr="0045461E" w:rsidDel="00C92583">
          <w:delText>Notification</w:delText>
        </w:r>
      </w:del>
      <w:r w:rsidR="0045461E" w:rsidRPr="0045461E">
        <w:t>ReceiveTime</w:t>
      </w:r>
      <w:proofErr w:type="spellEnd"/>
      <w:r w:rsidR="0045461E">
        <w:t xml:space="preserve"> </w:t>
      </w:r>
      <w:r>
        <w:t xml:space="preserve">what was the value of the time() function when the last </w:t>
      </w:r>
      <w:r w:rsidR="0045461E">
        <w:t xml:space="preserve">notification </w:t>
      </w:r>
      <w:r>
        <w:t>was received</w:t>
      </w:r>
      <w:r w:rsidR="0033431B">
        <w:t xml:space="preserve"> at the client.</w:t>
      </w:r>
    </w:p>
    <w:p w14:paraId="006F66E5" w14:textId="77777777" w:rsidR="008C0733" w:rsidRDefault="008C0733" w:rsidP="008C073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589"/>
        <w:gridCol w:w="5766"/>
      </w:tblGrid>
      <w:tr w:rsidR="008C0733" w14:paraId="432E24E0" w14:textId="77777777" w:rsidTr="008C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CB06D4" w14:textId="77777777" w:rsidR="008C0733" w:rsidRDefault="008C0733" w:rsidP="008C0733">
            <w:r>
              <w:t>Name</w:t>
            </w:r>
          </w:p>
        </w:tc>
        <w:tc>
          <w:tcPr>
            <w:tcW w:w="5940" w:type="dxa"/>
          </w:tcPr>
          <w:p w14:paraId="23D1D03B" w14:textId="77777777" w:rsidR="008C0733" w:rsidRDefault="008C0733" w:rsidP="008C0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C0733" w14:paraId="7BCA751E" w14:textId="77777777" w:rsidTr="008C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C497D1D" w14:textId="77777777" w:rsidR="008C0733" w:rsidRDefault="008C0733" w:rsidP="008C0733">
            <w:r>
              <w:t>iotHubClientHandle</w:t>
            </w:r>
          </w:p>
        </w:tc>
        <w:tc>
          <w:tcPr>
            <w:tcW w:w="5940" w:type="dxa"/>
          </w:tcPr>
          <w:p w14:paraId="0A51B647" w14:textId="77777777" w:rsidR="008C0733" w:rsidRDefault="008C0733" w:rsidP="008C0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8C0733" w14:paraId="4A05CD8B" w14:textId="77777777" w:rsidTr="008C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0FBEA00" w14:textId="0F6A6B65" w:rsidR="008C0733" w:rsidRDefault="0045461E" w:rsidP="008C0733">
            <w:proofErr w:type="spellStart"/>
            <w:r w:rsidRPr="008C0733">
              <w:t>la</w:t>
            </w:r>
            <w:r w:rsidRPr="0045461E">
              <w:t>st</w:t>
            </w:r>
            <w:ins w:id="843" w:author="Tony Ercolano" w:date="2015-09-22T17:59:00Z">
              <w:r w:rsidR="00C92583">
                <w:t>Message</w:t>
              </w:r>
            </w:ins>
            <w:del w:id="844" w:author="Tony Ercolano" w:date="2015-09-22T17:59:00Z">
              <w:r w:rsidRPr="0045461E" w:rsidDel="00C92583">
                <w:delText>Notification</w:delText>
              </w:r>
            </w:del>
            <w:r w:rsidRPr="0045461E">
              <w:t>ReceiveTime</w:t>
            </w:r>
            <w:proofErr w:type="spellEnd"/>
          </w:p>
        </w:tc>
        <w:tc>
          <w:tcPr>
            <w:tcW w:w="5940" w:type="dxa"/>
          </w:tcPr>
          <w:p w14:paraId="7B4CBD44" w14:textId="72FC4D98" w:rsidR="008C0733" w:rsidRDefault="008C0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 parameter containing the value of time() function when the last </w:t>
            </w:r>
            <w:ins w:id="845" w:author="Tony Ercolano" w:date="2015-09-22T17:59:00Z">
              <w:r w:rsidR="00C92583">
                <w:t>message</w:t>
              </w:r>
            </w:ins>
            <w:del w:id="846" w:author="Tony Ercolano" w:date="2015-09-22T17:59:00Z">
              <w:r w:rsidR="0045461E" w:rsidDel="00C92583">
                <w:delText>notification</w:delText>
              </w:r>
            </w:del>
            <w:r w:rsidR="0045461E">
              <w:t xml:space="preserve"> </w:t>
            </w:r>
            <w:r>
              <w:t>was received</w:t>
            </w:r>
          </w:p>
        </w:tc>
      </w:tr>
    </w:tbl>
    <w:p w14:paraId="1BB55DA1" w14:textId="77777777" w:rsidR="008C0733" w:rsidRDefault="008C0733" w:rsidP="008C0733">
      <w:pPr>
        <w:pStyle w:val="Heading3"/>
        <w:spacing w:before="120"/>
      </w:pPr>
      <w:r w:rsidRPr="00FC5435">
        <w:lastRenderedPageBreak/>
        <w:t>Return</w:t>
      </w:r>
    </w:p>
    <w:p w14:paraId="17D59FF7" w14:textId="77777777" w:rsidR="008C0733" w:rsidRDefault="008C0733" w:rsidP="008C0733">
      <w:pPr>
        <w:pStyle w:val="ListParagraph"/>
        <w:numPr>
          <w:ilvl w:val="0"/>
          <w:numId w:val="3"/>
        </w:numPr>
      </w:pPr>
      <w:r>
        <w:t>IOTHUB_CLIENT_OK upon success.</w:t>
      </w:r>
    </w:p>
    <w:p w14:paraId="79667C3A" w14:textId="77777777" w:rsidR="008C0733" w:rsidRDefault="008C0733" w:rsidP="008C0733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4E70A8FC" w14:textId="09615412" w:rsidR="008C0733" w:rsidRDefault="008C0733" w:rsidP="008C0733">
      <w:pPr>
        <w:pStyle w:val="Heading2"/>
      </w:pPr>
      <w:r>
        <w:rPr>
          <w:color w:val="2B91AF"/>
        </w:rPr>
        <w:t>IOTHUB_CLIENT_RESULT</w:t>
      </w:r>
      <w:r>
        <w:t> </w:t>
      </w:r>
      <w:proofErr w:type="spellStart"/>
      <w:ins w:id="847" w:author="Tony Ercolano" w:date="2015-09-23T17:40:00Z">
        <w:r w:rsidR="002B6E0B" w:rsidRPr="002B6E0B">
          <w:t>IoTHubClient_GetSendStatus</w:t>
        </w:r>
        <w:proofErr w:type="spellEnd"/>
        <w:r w:rsidR="002B6E0B" w:rsidRPr="002B6E0B">
          <w:t>(IOTHUB_CLIENT_HANDLE iotHubClientHandle, IOTHUB_CLIENT_STATUS *</w:t>
        </w:r>
        <w:proofErr w:type="spellStart"/>
        <w:r w:rsidR="002B6E0B" w:rsidRPr="002B6E0B">
          <w:t>iotHubClientStatus</w:t>
        </w:r>
        <w:proofErr w:type="spellEnd"/>
        <w:r w:rsidR="002B6E0B" w:rsidRPr="002B6E0B">
          <w:t>)</w:t>
        </w:r>
      </w:ins>
      <w:del w:id="848" w:author="Tony Ercolano" w:date="2015-09-23T17:40:00Z">
        <w:r w:rsidRPr="008C0733" w:rsidDel="002B6E0B">
          <w:delText>IoTHubClient_Get</w:delText>
        </w:r>
        <w:r w:rsidDel="002B6E0B">
          <w:delText>SendStatus</w:delText>
        </w:r>
        <w:r w:rsidRPr="008C0733" w:rsidDel="002B6E0B">
          <w:delText xml:space="preserve"> </w:delText>
        </w:r>
        <w:r w:rsidRPr="008A7396" w:rsidDel="002B6E0B">
          <w:delText>(IOTHUB_CLIENT_HANDLE iotHubClientHandle)</w:delText>
        </w:r>
      </w:del>
      <w:r w:rsidRPr="008A7396">
        <w:t>;</w:t>
      </w:r>
    </w:p>
    <w:p w14:paraId="530FA65C" w14:textId="77777777" w:rsidR="008C0733" w:rsidRPr="006165E5" w:rsidRDefault="008C0733" w:rsidP="008C0733"/>
    <w:p w14:paraId="1A6DF6F5" w14:textId="3BE6A708" w:rsidR="008C0733" w:rsidRDefault="008C0733" w:rsidP="008C0733">
      <w:pPr>
        <w:rPr>
          <w:b/>
        </w:rPr>
      </w:pPr>
      <w:r>
        <w:t xml:space="preserve">This function returns </w:t>
      </w:r>
      <w:r w:rsidR="0024597E">
        <w:t>the current sending status for IoTHubClient</w:t>
      </w:r>
      <w:r w:rsidRPr="004E68CF">
        <w:rPr>
          <w:b/>
        </w:rPr>
        <w:t>.</w:t>
      </w:r>
    </w:p>
    <w:p w14:paraId="07A7DF30" w14:textId="77777777" w:rsidR="008C0733" w:rsidRDefault="008C0733" w:rsidP="008C073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8C0733" w14:paraId="79C82B70" w14:textId="77777777" w:rsidTr="008C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29E12B" w14:textId="77777777" w:rsidR="008C0733" w:rsidRDefault="008C0733" w:rsidP="008C0733">
            <w:r>
              <w:t>Name</w:t>
            </w:r>
          </w:p>
        </w:tc>
        <w:tc>
          <w:tcPr>
            <w:tcW w:w="5940" w:type="dxa"/>
          </w:tcPr>
          <w:p w14:paraId="37B01952" w14:textId="77777777" w:rsidR="008C0733" w:rsidRDefault="008C0733" w:rsidP="008C0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C0733" w14:paraId="1795BACD" w14:textId="77777777" w:rsidTr="008C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3760ED" w14:textId="77777777" w:rsidR="008C0733" w:rsidRDefault="008C0733" w:rsidP="008C0733">
            <w:r>
              <w:t>iotHubClientHandle</w:t>
            </w:r>
          </w:p>
        </w:tc>
        <w:tc>
          <w:tcPr>
            <w:tcW w:w="5940" w:type="dxa"/>
          </w:tcPr>
          <w:p w14:paraId="5A8E13AD" w14:textId="77777777" w:rsidR="008C0733" w:rsidRDefault="008C0733" w:rsidP="008C0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2B6E0B" w14:paraId="7AAA8D73" w14:textId="77777777" w:rsidTr="008C0733">
        <w:trPr>
          <w:ins w:id="849" w:author="Tony Ercolano" w:date="2015-09-23T17:4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46EFDA2" w14:textId="362610D1" w:rsidR="002B6E0B" w:rsidRDefault="002B6E0B" w:rsidP="008C0733">
            <w:pPr>
              <w:rPr>
                <w:ins w:id="850" w:author="Tony Ercolano" w:date="2015-09-23T17:40:00Z"/>
              </w:rPr>
            </w:pPr>
            <w:proofErr w:type="spellStart"/>
            <w:ins w:id="851" w:author="Tony Ercolano" w:date="2015-09-23T17:40:00Z">
              <w:r>
                <w:t>iotHubClientStatus</w:t>
              </w:r>
              <w:proofErr w:type="spellEnd"/>
            </w:ins>
          </w:p>
        </w:tc>
        <w:tc>
          <w:tcPr>
            <w:tcW w:w="5940" w:type="dxa"/>
          </w:tcPr>
          <w:p w14:paraId="410512AF" w14:textId="172B7D75" w:rsidR="002B6E0B" w:rsidRDefault="002B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52" w:author="Tony Ercolano" w:date="2015-09-23T17:40:00Z"/>
              </w:rPr>
            </w:pPr>
            <w:ins w:id="853" w:author="Tony Ercolano" w:date="2015-09-23T17:42:00Z">
              <w:r>
                <w:t xml:space="preserve">A </w:t>
              </w:r>
              <w:r w:rsidR="00A44C5C">
                <w:t>pointer to an IOTHUB_CLIENT_STATUS</w:t>
              </w:r>
              <w:r>
                <w:t>.  If the function call is successful then what is pointed to will receive</w:t>
              </w:r>
            </w:ins>
            <w:ins w:id="854" w:author="Tony Ercolano" w:date="2015-09-23T17:43:00Z">
              <w:r>
                <w:t>:</w:t>
              </w:r>
            </w:ins>
            <w:ins w:id="855" w:author="Tony Ercolano" w:date="2015-09-23T17:42:00Z">
              <w:r>
                <w:t xml:space="preserve"> </w:t>
              </w:r>
            </w:ins>
            <w:ins w:id="856" w:author="Tony Ercolano" w:date="2015-09-23T17:41:00Z">
              <w:r w:rsidRPr="0045461E">
                <w:t xml:space="preserve">IOTHUBCLIENT_SENDSTATUS_IDLE if there </w:t>
              </w:r>
              <w:r>
                <w:t>are</w:t>
              </w:r>
              <w:r w:rsidRPr="0045461E">
                <w:t xml:space="preserve"> currently no items to be sen</w:t>
              </w:r>
              <w:r>
                <w:t xml:space="preserve">t.  </w:t>
              </w:r>
              <w:r w:rsidRPr="0045461E">
                <w:t>IOTHUBCLIENT_SENDSTATUS_BUSY i</w:t>
              </w:r>
              <w:r>
                <w:t>f</w:t>
              </w:r>
              <w:r w:rsidRPr="0045461E">
                <w:t xml:space="preserve"> there are currently items to be sen</w:t>
              </w:r>
              <w:r>
                <w:t>t</w:t>
              </w:r>
            </w:ins>
            <w:ins w:id="857" w:author="Tony Ercolano" w:date="2015-09-23T17:43:00Z">
              <w:r>
                <w:t>.</w:t>
              </w:r>
            </w:ins>
          </w:p>
        </w:tc>
      </w:tr>
    </w:tbl>
    <w:p w14:paraId="305C24F6" w14:textId="77777777" w:rsidR="008C0733" w:rsidRDefault="008C0733" w:rsidP="008C0733">
      <w:pPr>
        <w:pStyle w:val="Heading3"/>
        <w:spacing w:before="120"/>
      </w:pPr>
      <w:r w:rsidRPr="00FC5435">
        <w:t>Return</w:t>
      </w:r>
    </w:p>
    <w:p w14:paraId="30A83786" w14:textId="6F85D083" w:rsidR="00A44C5C" w:rsidRDefault="00A44C5C">
      <w:pPr>
        <w:pStyle w:val="ListParagraph"/>
        <w:numPr>
          <w:ilvl w:val="0"/>
          <w:numId w:val="3"/>
        </w:numPr>
        <w:rPr>
          <w:ins w:id="858" w:author="Tony Ercolano" w:date="2015-09-24T13:11:00Z"/>
        </w:rPr>
      </w:pPr>
      <w:ins w:id="859" w:author="Tony Ercolano" w:date="2015-09-24T13:11:00Z">
        <w:r>
          <w:t>IOTHUB_CLIENT_OK upon success</w:t>
        </w:r>
      </w:ins>
    </w:p>
    <w:p w14:paraId="385F0589" w14:textId="34A1723C" w:rsidR="00A44C5C" w:rsidRDefault="00A44C5C">
      <w:pPr>
        <w:pStyle w:val="ListParagraph"/>
        <w:numPr>
          <w:ilvl w:val="0"/>
          <w:numId w:val="3"/>
        </w:numPr>
        <w:rPr>
          <w:ins w:id="860" w:author="Tony Ercolano" w:date="2015-09-24T13:11:00Z"/>
        </w:rPr>
      </w:pPr>
      <w:ins w:id="861" w:author="Tony Ercolano" w:date="2015-09-24T13:11:00Z">
        <w:r w:rsidRPr="0045461E">
          <w:t>IOTHUBCLIENT</w:t>
        </w:r>
        <w:r w:rsidRPr="0045461E" w:rsidDel="00BD490F">
          <w:t xml:space="preserve"> </w:t>
        </w:r>
        <w:r w:rsidRPr="0045461E">
          <w:t>_INVALID_ARG if called with NULL parameter</w:t>
        </w:r>
      </w:ins>
    </w:p>
    <w:p w14:paraId="799F973B" w14:textId="24ED8D47" w:rsidR="00A44C5C" w:rsidRDefault="00A44C5C">
      <w:pPr>
        <w:pStyle w:val="ListParagraph"/>
        <w:numPr>
          <w:ilvl w:val="0"/>
          <w:numId w:val="3"/>
        </w:numPr>
        <w:rPr>
          <w:ins w:id="862" w:author="Tony Ercolano" w:date="2015-09-24T13:10:00Z"/>
        </w:rPr>
      </w:pPr>
      <w:ins w:id="863" w:author="Tony Ercolano" w:date="2015-09-24T13:11:00Z">
        <w:r>
          <w:t>Error code upon failure</w:t>
        </w:r>
      </w:ins>
    </w:p>
    <w:p w14:paraId="4E3508CE" w14:textId="3D47BC1E" w:rsidR="002B6E0B" w:rsidRPr="0045461E" w:rsidDel="002B6E0B" w:rsidRDefault="0024597E">
      <w:pPr>
        <w:rPr>
          <w:del w:id="864" w:author="Tony Ercolano" w:date="2015-09-23T17:43:00Z"/>
        </w:rPr>
        <w:pPrChange w:id="865" w:author="Tony Ercolano" w:date="2015-09-24T13:10:00Z">
          <w:pPr>
            <w:pStyle w:val="ListParagraph"/>
            <w:numPr>
              <w:numId w:val="3"/>
            </w:numPr>
            <w:ind w:hanging="360"/>
          </w:pPr>
        </w:pPrChange>
      </w:pPr>
      <w:del w:id="866" w:author="Tony Ercolano" w:date="2015-09-24T13:11:00Z">
        <w:r w:rsidRPr="0045461E" w:rsidDel="00A44C5C">
          <w:delText>IOTHUBCLIENT</w:delText>
        </w:r>
        <w:r w:rsidR="00BD490F" w:rsidRPr="0045461E" w:rsidDel="00A44C5C">
          <w:delText xml:space="preserve"> </w:delText>
        </w:r>
        <w:r w:rsidRPr="0045461E" w:rsidDel="00A44C5C">
          <w:delText>_INVALID_ARG if called with NULL parameter</w:delText>
        </w:r>
      </w:del>
    </w:p>
    <w:p w14:paraId="77044E0A" w14:textId="0DB8B9A8" w:rsidR="0024597E" w:rsidRPr="0045461E" w:rsidDel="002B6E0B" w:rsidRDefault="0024597E">
      <w:pPr>
        <w:rPr>
          <w:del w:id="867" w:author="Tony Ercolano" w:date="2015-09-23T17:43:00Z"/>
        </w:rPr>
        <w:pPrChange w:id="868" w:author="Tony Ercolano" w:date="2015-09-24T13:10:00Z">
          <w:pPr>
            <w:pStyle w:val="ListParagraph"/>
            <w:numPr>
              <w:numId w:val="3"/>
            </w:numPr>
            <w:ind w:hanging="360"/>
          </w:pPr>
        </w:pPrChange>
      </w:pPr>
      <w:del w:id="869" w:author="Tony Ercolano" w:date="2015-09-23T17:43:00Z">
        <w:r w:rsidRPr="0045461E" w:rsidDel="002B6E0B">
          <w:delText xml:space="preserve">IOTHUBCLIENT_SENDSTATUS_IDLE if there </w:delText>
        </w:r>
      </w:del>
      <w:del w:id="870" w:author="Tony Ercolano" w:date="2015-09-23T11:19:00Z">
        <w:r w:rsidRPr="0045461E" w:rsidDel="009A1C8B">
          <w:delText>is</w:delText>
        </w:r>
      </w:del>
      <w:del w:id="871" w:author="Tony Ercolano" w:date="2015-09-23T17:43:00Z">
        <w:r w:rsidRPr="0045461E" w:rsidDel="002B6E0B">
          <w:delText xml:space="preserve"> currently no items to be sen</w:delText>
        </w:r>
      </w:del>
      <w:del w:id="872" w:author="Tony Ercolano" w:date="2015-09-23T11:19:00Z">
        <w:r w:rsidRPr="0045461E" w:rsidDel="009A1C8B">
          <w:delText>d</w:delText>
        </w:r>
      </w:del>
    </w:p>
    <w:p w14:paraId="7B32BD1B" w14:textId="67B3B90D" w:rsidR="0024597E" w:rsidRPr="0045461E" w:rsidRDefault="0024597E">
      <w:pPr>
        <w:pPrChange w:id="873" w:author="Tony Ercolano" w:date="2015-09-24T13:10:00Z">
          <w:pPr>
            <w:pStyle w:val="ListParagraph"/>
            <w:numPr>
              <w:numId w:val="3"/>
            </w:numPr>
            <w:ind w:hanging="360"/>
          </w:pPr>
        </w:pPrChange>
      </w:pPr>
      <w:del w:id="874" w:author="Tony Ercolano" w:date="2015-09-23T17:43:00Z">
        <w:r w:rsidRPr="0045461E" w:rsidDel="002B6E0B">
          <w:delText>IOTHUBCLIENT_SENDSTATUS_BUSY i</w:delText>
        </w:r>
        <w:r w:rsidDel="002B6E0B">
          <w:delText>f</w:delText>
        </w:r>
        <w:r w:rsidRPr="0045461E" w:rsidDel="002B6E0B">
          <w:delText xml:space="preserve"> there are currently items to be sen</w:delText>
        </w:r>
      </w:del>
      <w:del w:id="875" w:author="Tony Ercolano" w:date="2015-09-23T11:19:00Z">
        <w:r w:rsidRPr="0045461E" w:rsidDel="009A1C8B">
          <w:delText>d</w:delText>
        </w:r>
      </w:del>
    </w:p>
    <w:p w14:paraId="2932E8ED" w14:textId="59CA9B17" w:rsidR="005D434D" w:rsidRPr="00C80CAC" w:rsidRDefault="001B0681" w:rsidP="00935F89">
      <w:pPr>
        <w:pStyle w:val="Heading2"/>
      </w:pPr>
      <w:r>
        <w:t>IOTHUB_</w:t>
      </w:r>
      <w:r w:rsidR="00370896" w:rsidRPr="00C80CAC">
        <w:t>CLIENT_</w:t>
      </w:r>
      <w:ins w:id="876" w:author="Tony Ercolano" w:date="2015-09-22T18:00:00Z">
        <w:r w:rsidR="00622BDB">
          <w:t>MESSAGE</w:t>
        </w:r>
      </w:ins>
      <w:del w:id="877" w:author="Tony Ercolano" w:date="2015-09-22T18:00:00Z">
        <w:r w:rsidR="00370896" w:rsidRPr="00C80CAC" w:rsidDel="00622BDB">
          <w:delText>NOTIFICATION</w:delText>
        </w:r>
      </w:del>
      <w:r w:rsidR="00370896" w:rsidRPr="00C80CAC">
        <w:t>_CALLBACK_ASYNC</w:t>
      </w:r>
    </w:p>
    <w:p w14:paraId="2A20A3B9" w14:textId="4CE9A35C" w:rsidR="00370896" w:rsidRDefault="00370896">
      <w:r>
        <w:t xml:space="preserve">Once a </w:t>
      </w:r>
      <w:ins w:id="878" w:author="Tony Ercolano" w:date="2015-09-22T18:00:00Z">
        <w:r w:rsidR="00622BDB">
          <w:t>message</w:t>
        </w:r>
      </w:ins>
      <w:del w:id="879" w:author="Tony Ercolano" w:date="2015-09-22T18:00:00Z">
        <w:r w:rsidDel="00622BDB">
          <w:delText>notification</w:delText>
        </w:r>
      </w:del>
      <w:r>
        <w:t xml:space="preserve"> is received from the service, if the user has set a call</w:t>
      </w:r>
      <w:del w:id="880" w:author="Tony Ercolano" w:date="2015-09-23T11:19:00Z">
        <w:r w:rsidDel="009A1C8B">
          <w:delText xml:space="preserve"> </w:delText>
        </w:r>
      </w:del>
      <w:r>
        <w:t xml:space="preserve">back, the receive callback shall be invoked. </w:t>
      </w:r>
    </w:p>
    <w:p w14:paraId="308D7ADF" w14:textId="77777777" w:rsidR="00370896" w:rsidRDefault="00370896">
      <w:r>
        <w:t>This call back is defined as:</w:t>
      </w:r>
    </w:p>
    <w:p w14:paraId="757480FA" w14:textId="77777777" w:rsidR="00622BDB" w:rsidRPr="00622BDB" w:rsidRDefault="00370896" w:rsidP="00622BDB">
      <w:pPr>
        <w:rPr>
          <w:ins w:id="881" w:author="Tony Ercolano" w:date="2015-09-22T18:05:00Z"/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ins w:id="882" w:author="Tony Ercolano" w:date="2015-09-22T18:05:00Z">
        <w:r w:rsidR="00622BDB" w:rsidRPr="00622BDB">
          <w:rPr>
            <w:rFonts w:ascii="Consolas" w:hAnsi="Consolas" w:cs="Consolas"/>
            <w:color w:val="000000"/>
            <w:sz w:val="19"/>
            <w:szCs w:val="19"/>
            <w:highlight w:val="white"/>
          </w:rPr>
          <w:t>IOTHUBMESSAGE_DISPOSITION_RESULT</w:t>
        </w:r>
      </w:ins>
    </w:p>
    <w:p w14:paraId="06ABA61C" w14:textId="61C59F13" w:rsidR="00370896" w:rsidRDefault="00370896">
      <w:del w:id="883" w:author="Tony Ercolano" w:date="2015-09-22T18:05:00Z">
        <w:r w:rsidDel="00622BDB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 w:rsidR="001B0681">
        <w:rPr>
          <w:rFonts w:ascii="Consolas" w:hAnsi="Consolas" w:cs="Consolas"/>
          <w:color w:val="2B91AF"/>
          <w:sz w:val="19"/>
          <w:szCs w:val="19"/>
          <w:highlight w:val="white"/>
        </w:rPr>
        <w:t>IOTHUB_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CLIENT_</w:t>
      </w:r>
      <w:ins w:id="884" w:author="Tony Ercolano" w:date="2015-09-22T18:00:00Z">
        <w:r w:rsidR="00622BDB">
          <w:rPr>
            <w:rFonts w:ascii="Consolas" w:hAnsi="Consolas" w:cs="Consolas"/>
            <w:color w:val="2B91AF"/>
            <w:sz w:val="19"/>
            <w:szCs w:val="19"/>
            <w:highlight w:val="white"/>
          </w:rPr>
          <w:t>MESSAGE</w:t>
        </w:r>
      </w:ins>
      <w:del w:id="885" w:author="Tony Ercolano" w:date="2015-09-22T18:00:00Z">
        <w:r w:rsidDel="00622BDB">
          <w:rPr>
            <w:rFonts w:ascii="Consolas" w:hAnsi="Consolas" w:cs="Consolas"/>
            <w:color w:val="2B91AF"/>
            <w:sz w:val="19"/>
            <w:szCs w:val="19"/>
            <w:highlight w:val="white"/>
          </w:rPr>
          <w:delText>NOTIFICATION</w:delText>
        </w:r>
      </w:del>
      <w:r>
        <w:rPr>
          <w:rFonts w:ascii="Consolas" w:hAnsi="Consolas" w:cs="Consolas"/>
          <w:color w:val="2B91AF"/>
          <w:sz w:val="19"/>
          <w:szCs w:val="19"/>
          <w:highlight w:val="white"/>
        </w:rPr>
        <w:t>_CALLBACK_ASYNC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="001B0681">
        <w:rPr>
          <w:rFonts w:ascii="Consolas" w:hAnsi="Consolas" w:cs="Consolas"/>
          <w:color w:val="2B91AF"/>
          <w:sz w:val="19"/>
          <w:szCs w:val="19"/>
          <w:highlight w:val="white"/>
        </w:rPr>
        <w:t>IOTHUB_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ins w:id="886" w:author="Tony Ercolano" w:date="2015-09-22T18:03:00Z">
        <w:r w:rsidR="00622BDB">
          <w:rPr>
            <w:rFonts w:ascii="Consolas" w:hAnsi="Consolas" w:cs="Consolas"/>
            <w:color w:val="000000"/>
            <w:sz w:val="19"/>
            <w:szCs w:val="19"/>
            <w:highlight w:val="white"/>
          </w:rPr>
          <w:t>m</w:t>
        </w:r>
      </w:ins>
      <w:del w:id="887" w:author="Tony Ercolano" w:date="2015-09-22T18:03:00Z">
        <w:r w:rsidDel="00622BDB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notificationM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essage,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userContextCallback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t xml:space="preserve"> </w:t>
      </w:r>
    </w:p>
    <w:p w14:paraId="407251CF" w14:textId="77777777" w:rsidR="00370896" w:rsidRDefault="00370896"/>
    <w:p w14:paraId="242E1516" w14:textId="7ED7AE22" w:rsidR="000A3392" w:rsidRDefault="00370896">
      <w:r>
        <w:t xml:space="preserve">If the </w:t>
      </w:r>
      <w:del w:id="888" w:author="Tony Ercolano" w:date="2015-09-23T11:28:00Z">
        <w:r w:rsidDel="009A1C8B">
          <w:delText xml:space="preserve">user returns from the </w:delText>
        </w:r>
      </w:del>
      <w:r>
        <w:t>call</w:t>
      </w:r>
      <w:del w:id="889" w:author="Tony Ercolano" w:date="2015-09-23T11:28:00Z">
        <w:r w:rsidDel="009A1C8B">
          <w:delText xml:space="preserve"> </w:delText>
        </w:r>
      </w:del>
      <w:r>
        <w:t xml:space="preserve">back </w:t>
      </w:r>
      <w:ins w:id="890" w:author="Tony Ercolano" w:date="2015-09-23T11:29:00Z">
        <w:r w:rsidR="009A1C8B">
          <w:t xml:space="preserve">returns </w:t>
        </w:r>
      </w:ins>
      <w:r>
        <w:t xml:space="preserve">the status </w:t>
      </w:r>
      <w:ins w:id="891" w:author="Tony Ercolano" w:date="2015-09-23T11:20:00Z">
        <w:r w:rsidR="009A1C8B" w:rsidRPr="009A1C8B">
          <w:t>IOTHUBMESSAGE_ACCEPTED</w:t>
        </w:r>
      </w:ins>
      <w:del w:id="892" w:author="Tony Ercolano" w:date="2015-09-23T11:20:00Z">
        <w:r w:rsidDel="009A1C8B">
          <w:delText>0</w:delText>
        </w:r>
      </w:del>
      <w:r>
        <w:t xml:space="preserve">, </w:t>
      </w:r>
      <w:del w:id="893" w:author="Tony Ercolano" w:date="2015-09-23T11:28:00Z">
        <w:r w:rsidR="001B0681" w:rsidDel="009A1C8B">
          <w:delText>IOTHUB_</w:delText>
        </w:r>
        <w:r w:rsidDel="009A1C8B">
          <w:delText>Cliend</w:delText>
        </w:r>
      </w:del>
      <w:r>
        <w:t xml:space="preserve"> </w:t>
      </w:r>
      <w:ins w:id="894" w:author="Tony Ercolano" w:date="2015-09-23T11:29:00Z">
        <w:r w:rsidR="009A1C8B">
          <w:t xml:space="preserve">the client </w:t>
        </w:r>
      </w:ins>
      <w:r>
        <w:t xml:space="preserve">will accept the </w:t>
      </w:r>
      <w:ins w:id="895" w:author="Tony Ercolano" w:date="2015-09-23T11:20:00Z">
        <w:r w:rsidR="009A1C8B">
          <w:t>message</w:t>
        </w:r>
      </w:ins>
      <w:del w:id="896" w:author="Tony Ercolano" w:date="2015-09-23T11:20:00Z">
        <w:r w:rsidDel="009A1C8B">
          <w:delText>notification</w:delText>
        </w:r>
      </w:del>
      <w:r>
        <w:t xml:space="preserve">, meaning that it will not be received again by the client. If the </w:t>
      </w:r>
      <w:ins w:id="897" w:author="Tony Ercolano" w:date="2015-09-23T11:29:00Z">
        <w:r w:rsidR="009A1C8B">
          <w:t xml:space="preserve">callback returns the status </w:t>
        </w:r>
      </w:ins>
      <w:del w:id="898" w:author="Tony Ercolano" w:date="2015-09-23T11:29:00Z">
        <w:r w:rsidDel="009A1C8B">
          <w:delText>user return</w:delText>
        </w:r>
      </w:del>
      <w:del w:id="899" w:author="Tony Ercolano" w:date="2015-09-23T11:21:00Z">
        <w:r w:rsidDel="009A1C8B">
          <w:delText>a</w:delText>
        </w:r>
      </w:del>
      <w:del w:id="900" w:author="Tony Ercolano" w:date="2015-09-23T11:29:00Z">
        <w:r w:rsidDel="009A1C8B">
          <w:delText>s</w:delText>
        </w:r>
      </w:del>
      <w:ins w:id="901" w:author="Tony Ercolano" w:date="2015-09-23T11:21:00Z">
        <w:r w:rsidR="009A1C8B" w:rsidRPr="009A1C8B">
          <w:t>IOTHUBMESSAGE_REJECTED</w:t>
        </w:r>
      </w:ins>
      <w:r>
        <w:t xml:space="preserve"> </w:t>
      </w:r>
      <w:del w:id="902" w:author="Tony Ercolano" w:date="2015-09-23T11:21:00Z">
        <w:r w:rsidDel="009A1C8B">
          <w:delText>a non-Zero Value</w:delText>
        </w:r>
      </w:del>
      <w:r>
        <w:t xml:space="preserve">, the </w:t>
      </w:r>
      <w:ins w:id="903" w:author="Tony Ercolano" w:date="2015-09-23T11:21:00Z">
        <w:r w:rsidR="009A1C8B">
          <w:t>message</w:t>
        </w:r>
      </w:ins>
      <w:del w:id="904" w:author="Tony Ercolano" w:date="2015-09-23T11:21:00Z">
        <w:r w:rsidDel="009A1C8B">
          <w:delText>notification</w:delText>
        </w:r>
      </w:del>
      <w:r>
        <w:t xml:space="preserve"> will be rejected.</w:t>
      </w:r>
      <w:ins w:id="905" w:author="Tony Ercolano" w:date="2015-09-23T11:22:00Z">
        <w:r w:rsidR="009A1C8B">
          <w:t xml:space="preserve">  The message will not be resent to the device.  If the </w:t>
        </w:r>
      </w:ins>
      <w:ins w:id="906" w:author="Tony Ercolano" w:date="2015-09-23T11:29:00Z">
        <w:r w:rsidR="00B21147">
          <w:t xml:space="preserve">callback returns the status </w:t>
        </w:r>
      </w:ins>
      <w:ins w:id="907" w:author="Tony Ercolano" w:date="2015-09-23T11:22:00Z">
        <w:r w:rsidR="009A1C8B" w:rsidRPr="009A1C8B">
          <w:t>IOTHUBMESSAGE_ABANDONED</w:t>
        </w:r>
        <w:r w:rsidR="009A1C8B">
          <w:t xml:space="preserve">, the message will be abandoned.  The implies that the user could not process the message but it expected that the message will be resent to the device from </w:t>
        </w:r>
      </w:ins>
      <w:ins w:id="908" w:author="Tony Ercolano" w:date="2015-09-23T11:30:00Z">
        <w:r w:rsidR="00B21147">
          <w:t xml:space="preserve">the </w:t>
        </w:r>
      </w:ins>
      <w:ins w:id="909" w:author="Tony Ercolano" w:date="2015-09-23T11:22:00Z">
        <w:r w:rsidR="009A1C8B">
          <w:t>service.</w:t>
        </w:r>
      </w:ins>
      <w:ins w:id="910" w:author="Tony Ercolano" w:date="2015-09-23T11:24:00Z">
        <w:r w:rsidR="009A1C8B">
          <w:t xml:space="preserve"> m</w:t>
        </w:r>
      </w:ins>
      <w:del w:id="911" w:author="Tony Ercolano" w:date="2015-09-23T11:24:00Z">
        <w:r w:rsidDel="009A1C8B">
          <w:delText xml:space="preserve"> </w:delText>
        </w:r>
        <w:r w:rsidR="000A3392" w:rsidDel="009A1C8B">
          <w:delText>notificationM</w:delText>
        </w:r>
      </w:del>
      <w:r w:rsidR="000A3392">
        <w:t>essage is only valid in the scope of the callback.</w:t>
      </w:r>
    </w:p>
    <w:p w14:paraId="0A5D671D" w14:textId="41953560" w:rsidR="003D1873" w:rsidRDefault="003D1873" w:rsidP="002A605C">
      <w:pPr>
        <w:pStyle w:val="Heading2"/>
        <w:rPr>
          <w:rFonts w:eastAsia="Times New Roman"/>
        </w:rPr>
      </w:pPr>
      <w:r w:rsidRPr="003D1873">
        <w:rPr>
          <w:rFonts w:eastAsia="Times New Roman"/>
          <w:color w:val="2B91AF"/>
        </w:rPr>
        <w:lastRenderedPageBreak/>
        <w:t>IOTHUB_CLIENT_RESULT</w:t>
      </w:r>
      <w:r w:rsidRPr="003D1873">
        <w:rPr>
          <w:rFonts w:eastAsia="Times New Roman"/>
        </w:rPr>
        <w:t> IoTHubClient_</w:t>
      </w:r>
      <w:proofErr w:type="gramStart"/>
      <w:r w:rsidRPr="003D1873">
        <w:rPr>
          <w:rFonts w:eastAsia="Times New Roman"/>
        </w:rPr>
        <w:t>SetOption(</w:t>
      </w:r>
      <w:proofErr w:type="gramEnd"/>
      <w:r w:rsidRPr="003D1873">
        <w:rPr>
          <w:rFonts w:eastAsia="Times New Roman"/>
          <w:color w:val="2B91AF"/>
        </w:rPr>
        <w:t>IOTHUB_CLIENT_HANDLE</w:t>
      </w:r>
      <w:r w:rsidRPr="003D1873">
        <w:rPr>
          <w:rFonts w:eastAsia="Times New Roman"/>
        </w:rPr>
        <w:t> iotHubClientHandle, </w:t>
      </w:r>
      <w:r w:rsidRPr="003D1873">
        <w:rPr>
          <w:rFonts w:eastAsia="Times New Roman"/>
          <w:color w:val="0000FF"/>
        </w:rPr>
        <w:t>const</w:t>
      </w:r>
      <w:r w:rsidRPr="003D1873">
        <w:rPr>
          <w:rFonts w:eastAsia="Times New Roman"/>
        </w:rPr>
        <w:t> </w:t>
      </w:r>
      <w:r w:rsidRPr="003D1873">
        <w:rPr>
          <w:rFonts w:eastAsia="Times New Roman"/>
          <w:color w:val="0000FF"/>
        </w:rPr>
        <w:t>char</w:t>
      </w:r>
      <w:r w:rsidRPr="003D1873">
        <w:rPr>
          <w:rFonts w:eastAsia="Times New Roman"/>
        </w:rPr>
        <w:t>* optionName, </w:t>
      </w:r>
      <w:r w:rsidR="00364C1C">
        <w:rPr>
          <w:rFonts w:eastAsia="Times New Roman"/>
          <w:color w:val="0000FF"/>
        </w:rPr>
        <w:t>const void* value</w:t>
      </w:r>
      <w:r w:rsidRPr="003D1873">
        <w:rPr>
          <w:rFonts w:eastAsia="Times New Roman"/>
        </w:rPr>
        <w:t>);</w:t>
      </w:r>
    </w:p>
    <w:p w14:paraId="3C49877F" w14:textId="0720352E" w:rsidR="003D1873" w:rsidRDefault="003D1873" w:rsidP="002A605C">
      <w:proofErr w:type="spellStart"/>
      <w:r>
        <w:t>IoTHubClient_SetOption</w:t>
      </w:r>
      <w:proofErr w:type="spellEnd"/>
      <w:r>
        <w:t xml:space="preserve"> shall set a runtime option identified by parameter "</w:t>
      </w:r>
      <w:proofErr w:type="spellStart"/>
      <w:r>
        <w:t>optionName</w:t>
      </w:r>
      <w:proofErr w:type="spellEnd"/>
      <w:r>
        <w:t xml:space="preserve">" to a value pointed to by parameter value. The </w:t>
      </w:r>
      <w:proofErr w:type="spellStart"/>
      <w:r>
        <w:t>optionName</w:t>
      </w:r>
      <w:proofErr w:type="spellEnd"/>
      <w:r>
        <w:t xml:space="preserve"> and the data type value is pointing to are specific for every option.</w:t>
      </w:r>
    </w:p>
    <w:p w14:paraId="3A8E6DD5" w14:textId="6626DF80" w:rsidR="003D1873" w:rsidRDefault="003D1873">
      <w:r>
        <w:t>Options:</w:t>
      </w:r>
    </w:p>
    <w:p w14:paraId="025071BB" w14:textId="33A496AD" w:rsidR="003D1873" w:rsidRDefault="003D1873" w:rsidP="002A605C">
      <w:r>
        <w:t xml:space="preserve">"timeout" - the maximum time in </w:t>
      </w:r>
      <w:proofErr w:type="spellStart"/>
      <w:r>
        <w:t>miliseconds</w:t>
      </w:r>
      <w:proofErr w:type="spellEnd"/>
      <w:r>
        <w:t xml:space="preserve"> a communication is allowed to use. value is a pointer to an unsigned int with the meaning of "</w:t>
      </w:r>
      <w:proofErr w:type="spellStart"/>
      <w:r>
        <w:t>miliseconds</w:t>
      </w:r>
      <w:proofErr w:type="spellEnd"/>
      <w:r>
        <w:t>". This is only supported for HTTP protocol so far.</w:t>
      </w:r>
      <w:r w:rsidR="002A605C">
        <w:t xml:space="preserve"> When the HTTP protocol uses CURL, the meaning of the parameter is total request time. When the HTTP protocol uses </w:t>
      </w:r>
      <w:proofErr w:type="spellStart"/>
      <w:r w:rsidR="002A605C">
        <w:t>winhttp</w:t>
      </w:r>
      <w:proofErr w:type="spellEnd"/>
      <w:r w:rsidR="002A605C">
        <w:t xml:space="preserve">, the meaning is </w:t>
      </w:r>
      <w:proofErr w:type="spellStart"/>
      <w:r w:rsidR="002A605C" w:rsidRPr="002A605C">
        <w:t>dwSendTimeout</w:t>
      </w:r>
      <w:proofErr w:type="spellEnd"/>
      <w:r w:rsidR="002A605C">
        <w:t xml:space="preserve"> and </w:t>
      </w:r>
      <w:proofErr w:type="spellStart"/>
      <w:r w:rsidR="002A605C" w:rsidRPr="002A605C">
        <w:t>dwReceiveTimeout</w:t>
      </w:r>
      <w:proofErr w:type="spellEnd"/>
      <w:r w:rsidR="002F3764">
        <w:t xml:space="preserve"> parameters of</w:t>
      </w:r>
      <w:r w:rsidR="002A605C">
        <w:t xml:space="preserve"> </w:t>
      </w:r>
      <w:hyperlink r:id="rId11" w:history="1">
        <w:proofErr w:type="spellStart"/>
        <w:r w:rsidR="002A605C" w:rsidRPr="002A605C">
          <w:rPr>
            <w:rStyle w:val="Hyperlink"/>
          </w:rPr>
          <w:t>WinHttpSetTimeouts</w:t>
        </w:r>
        <w:proofErr w:type="spellEnd"/>
      </w:hyperlink>
      <w:r w:rsidR="002A605C">
        <w:t xml:space="preserve"> API.</w:t>
      </w:r>
    </w:p>
    <w:p w14:paraId="5317E67E" w14:textId="29F48D4F" w:rsidR="00EC0F76" w:rsidRDefault="00EC0F76" w:rsidP="002A605C">
      <w:r>
        <w:t>"</w:t>
      </w:r>
      <w:hyperlink r:id="rId12" w:history="1">
        <w:r w:rsidRPr="0079752F">
          <w:rPr>
            <w:rStyle w:val="Hyperlink"/>
          </w:rPr>
          <w:t>CURLOPT_LOW_SPEED_LIMIT</w:t>
        </w:r>
      </w:hyperlink>
      <w:r>
        <w:t>" - only available for HTTP protocol and only when CURL is used. It has the same meaning as CURL's option with the same name</w:t>
      </w:r>
      <w:r w:rsidR="00682BC3">
        <w:t>. value is pointer to a long.</w:t>
      </w:r>
    </w:p>
    <w:p w14:paraId="152300A6" w14:textId="25DDCCC5" w:rsidR="00EC0F76" w:rsidRDefault="00EC0F76" w:rsidP="002A605C">
      <w:r>
        <w:t>"</w:t>
      </w:r>
      <w:hyperlink r:id="rId13" w:history="1">
        <w:r w:rsidRPr="0079752F">
          <w:rPr>
            <w:rStyle w:val="Hyperlink"/>
          </w:rPr>
          <w:t>CURLOPT_LOW_SPEED_TIME</w:t>
        </w:r>
      </w:hyperlink>
      <w:r>
        <w:t>"  - only available for HTTP protocol and only when CURL is used. It has the same meaning as CURL's option with the same name</w:t>
      </w:r>
      <w:r w:rsidR="00682BC3">
        <w:t>. value is pointer to a long.</w:t>
      </w:r>
    </w:p>
    <w:p w14:paraId="6B21FB21" w14:textId="23DC7855" w:rsidR="00F21D15" w:rsidRPr="002A605C" w:rsidRDefault="00F21D15" w:rsidP="00F21D15">
      <w:r>
        <w:t>"</w:t>
      </w:r>
      <w:hyperlink r:id="rId14" w:history="1">
        <w:r w:rsidRPr="0079752F">
          <w:rPr>
            <w:rStyle w:val="Hyperlink"/>
          </w:rPr>
          <w:t>CURLOPT_FORBID_REUSE</w:t>
        </w:r>
      </w:hyperlink>
      <w:r>
        <w:t>"  - only available for HTTP protocol and only when CURL is used. It has the same meaning as CURL's option with the same name. value is pointer to a long.</w:t>
      </w:r>
    </w:p>
    <w:p w14:paraId="11ABFFC7" w14:textId="59C6415D" w:rsidR="00F21D15" w:rsidRPr="002A605C" w:rsidRDefault="00F21D15" w:rsidP="00F21D15">
      <w:r>
        <w:t>"</w:t>
      </w:r>
      <w:hyperlink r:id="rId15" w:history="1">
        <w:r w:rsidRPr="0079752F">
          <w:rPr>
            <w:rStyle w:val="Hyperlink"/>
          </w:rPr>
          <w:t>CURLOPT_FRESH_CONNECT</w:t>
        </w:r>
      </w:hyperlink>
      <w:r>
        <w:t>"  - only available for HTTP protocol and only when CURL is used. It has the same meaning as CURL's option with the same name. value is pointer to a long.</w:t>
      </w:r>
    </w:p>
    <w:p w14:paraId="0E80203B" w14:textId="6AD81AF8" w:rsidR="00F21D15" w:rsidRPr="002A605C" w:rsidRDefault="00F21D15" w:rsidP="00F21D15">
      <w:r>
        <w:t>"</w:t>
      </w:r>
      <w:hyperlink r:id="rId16" w:history="1">
        <w:r w:rsidRPr="0079752F">
          <w:rPr>
            <w:rStyle w:val="Hyperlink"/>
          </w:rPr>
          <w:t>CURLOPT_VERBOSE</w:t>
        </w:r>
      </w:hyperlink>
      <w:r>
        <w:t>"  - only available for HTTP protocol and only when CURL is used. It has the same meaning as CURL's option with the same name. value is pointer to a long.</w:t>
      </w:r>
    </w:p>
    <w:p w14:paraId="2BAB7130" w14:textId="77777777" w:rsidR="00F21D15" w:rsidRPr="002A605C" w:rsidRDefault="00F21D15" w:rsidP="002A605C"/>
    <w:p w14:paraId="0055DDEF" w14:textId="2B4512E1" w:rsidR="008B6E4B" w:rsidRDefault="008B6E4B" w:rsidP="00CE1505">
      <w:pPr>
        <w:pStyle w:val="Heading2"/>
        <w:rPr>
          <w:color w:val="2B91AF"/>
        </w:rPr>
      </w:pPr>
      <w:proofErr w:type="spellStart"/>
      <w:r>
        <w:rPr>
          <w:color w:val="2B91AF"/>
        </w:rPr>
        <w:t>IotHubClient_LL</w:t>
      </w:r>
      <w:proofErr w:type="spellEnd"/>
      <w:r>
        <w:rPr>
          <w:color w:val="2B91AF"/>
        </w:rPr>
        <w:t>_... APIs</w:t>
      </w:r>
    </w:p>
    <w:p w14:paraId="652A8534" w14:textId="5BAFF9E1" w:rsidR="008B6E4B" w:rsidRPr="00935F89" w:rsidRDefault="00BB39E7" w:rsidP="00935F89">
      <w:r>
        <w:t>IoTHubClient API surface also contains a separate set of APIs that allow the user to interact with the lower layer portion of the IoTHubClient. These APIs contain _LL_ in their name, but retain the same functionality like the IoTHubClient_... APIs, with one difference. If the _LL_ APIs are used the user is responsible for scheduling when the actual work done by the IoTHubClient happens (when the data is sent/received on/from the wire). This is useful for constrained devices where spinning a separate thread is often not desired.</w:t>
      </w:r>
    </w:p>
    <w:p w14:paraId="187766C8" w14:textId="77777777" w:rsidR="00CE1505" w:rsidRDefault="00CE1505" w:rsidP="00CE1505">
      <w:pPr>
        <w:pStyle w:val="Heading2"/>
      </w:pPr>
      <w:r>
        <w:rPr>
          <w:color w:val="2B91AF"/>
        </w:rPr>
        <w:t>IOTHUB_CLIENT_RESULT</w:t>
      </w:r>
      <w:r>
        <w:t> </w:t>
      </w:r>
      <w:r w:rsidRPr="008A7396">
        <w:t xml:space="preserve">void </w:t>
      </w:r>
      <w:proofErr w:type="spellStart"/>
      <w:r w:rsidRPr="008A7396">
        <w:t>IoTHubClient_</w:t>
      </w:r>
      <w:r>
        <w:t>LL_</w:t>
      </w:r>
      <w:proofErr w:type="gramStart"/>
      <w:r w:rsidRPr="008A7396">
        <w:t>DoWork</w:t>
      </w:r>
      <w:proofErr w:type="spellEnd"/>
      <w:r w:rsidRPr="008A7396">
        <w:t>(</w:t>
      </w:r>
      <w:proofErr w:type="gramEnd"/>
      <w:r w:rsidRPr="008A7396">
        <w:t>IOTHUB_CLIENT_HANDLE iotHubClientHandle);</w:t>
      </w:r>
    </w:p>
    <w:p w14:paraId="37AEBD6E" w14:textId="77777777" w:rsidR="00CE1505" w:rsidRPr="006165E5" w:rsidRDefault="00CE1505" w:rsidP="00CE1505"/>
    <w:p w14:paraId="45A5F655" w14:textId="77777777" w:rsidR="00CE1505" w:rsidRDefault="00CE1505" w:rsidP="00CE1505">
      <w:r>
        <w:t>This function is user called when work (sending/receiving) can be done by the IoTHubClient</w:t>
      </w:r>
      <w:r w:rsidRPr="004E68CF">
        <w:rPr>
          <w:b/>
        </w:rPr>
        <w:t>.</w:t>
      </w:r>
      <w:r>
        <w:rPr>
          <w:b/>
        </w:rPr>
        <w:t xml:space="preserve"> </w:t>
      </w:r>
      <w:r>
        <w:t xml:space="preserve">All IoTHubClient interactions (in regards to network </w:t>
      </w:r>
      <w:proofErr w:type="spellStart"/>
      <w:r>
        <w:t>trafic</w:t>
      </w:r>
      <w:proofErr w:type="spellEnd"/>
      <w:r>
        <w:t xml:space="preserve"> and/or user level callbacks) are the effect of calling this function and they take place synchronously inside _DoWork.</w:t>
      </w:r>
    </w:p>
    <w:p w14:paraId="0AE7FEC3" w14:textId="77777777" w:rsidR="00CE1505" w:rsidRDefault="00CE1505" w:rsidP="00CE1505">
      <w:r w:rsidRPr="068C02ED">
        <w:t>Arguments</w:t>
      </w:r>
      <w:r>
        <w:t>: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CE1505" w14:paraId="517EBE5D" w14:textId="77777777" w:rsidTr="00082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1253731" w14:textId="77777777" w:rsidR="00CE1505" w:rsidRDefault="00CE1505" w:rsidP="00082A9B">
            <w:r>
              <w:t>Name</w:t>
            </w:r>
          </w:p>
        </w:tc>
        <w:tc>
          <w:tcPr>
            <w:tcW w:w="5940" w:type="dxa"/>
          </w:tcPr>
          <w:p w14:paraId="0BC2F6B2" w14:textId="77777777" w:rsidR="00CE1505" w:rsidRDefault="00CE1505" w:rsidP="00082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1505" w14:paraId="02FDF111" w14:textId="77777777" w:rsidTr="0008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659E7DE" w14:textId="4AFACF87" w:rsidR="00CE1505" w:rsidRDefault="00A44C5C" w:rsidP="00082A9B">
            <w:r>
              <w:t>I</w:t>
            </w:r>
            <w:r w:rsidR="00CE1505">
              <w:t>otHubClientHandle</w:t>
            </w:r>
          </w:p>
        </w:tc>
        <w:tc>
          <w:tcPr>
            <w:tcW w:w="5940" w:type="dxa"/>
          </w:tcPr>
          <w:p w14:paraId="4220E4FF" w14:textId="77777777" w:rsidR="00CE1505" w:rsidRDefault="00CE1505" w:rsidP="0008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</w:tbl>
    <w:p w14:paraId="77B7BE34" w14:textId="77777777" w:rsidR="00BB39E7" w:rsidDel="00B21147" w:rsidRDefault="00BB39E7">
      <w:pPr>
        <w:pStyle w:val="Heading1"/>
        <w:rPr>
          <w:del w:id="912" w:author="Tony Ercolano" w:date="2015-09-23T11:39:00Z"/>
        </w:rPr>
        <w:pPrChange w:id="913" w:author="Tony Ercolano" w:date="2015-09-23T17:45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</w:p>
    <w:p w14:paraId="5F08D2E4" w14:textId="6B52EC42" w:rsidR="00BB39E7" w:rsidDel="00BF2DF0" w:rsidRDefault="00BF2DF0">
      <w:pPr>
        <w:pStyle w:val="Heading1"/>
        <w:rPr>
          <w:del w:id="914" w:author="Tony Ercolano" w:date="2015-09-23T11:40:00Z"/>
        </w:rPr>
        <w:pPrChange w:id="915" w:author="Tony Ercolano" w:date="2015-09-23T17:45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916" w:author="Tony Ercolano" w:date="2015-09-23T11:44:00Z">
        <w:r>
          <w:rPr>
            <w:rStyle w:val="Heading1Char"/>
          </w:rPr>
          <w:t>Example of using DoWork:</w:t>
        </w:r>
      </w:ins>
      <w:del w:id="917" w:author="Tony Ercolano" w:date="2015-09-23T11:44:00Z">
        <w:r w:rsidR="00BB39E7" w:rsidRPr="00B21147" w:rsidDel="00BF2DF0">
          <w:rPr>
            <w:rStyle w:val="Heading1Char"/>
            <w:rPrChange w:id="918" w:author="Tony Ercolano" w:date="2015-09-23T11:38:00Z">
              <w:rPr/>
            </w:rPrChange>
          </w:rPr>
          <w:delText>Example of using DoWork</w:delText>
        </w:r>
      </w:del>
      <w:del w:id="919" w:author="Tony Ercolano" w:date="2015-09-23T11:38:00Z">
        <w:r w:rsidR="00BB39E7" w:rsidDel="00B21147">
          <w:delText>:</w:delText>
        </w:r>
      </w:del>
    </w:p>
    <w:p w14:paraId="48E9FFFA" w14:textId="3EED79F7" w:rsidR="00BB39E7" w:rsidDel="00BF2DF0" w:rsidRDefault="00BB39E7">
      <w:pPr>
        <w:pStyle w:val="Heading1"/>
        <w:rPr>
          <w:del w:id="920" w:author="Tony Ercolano" w:date="2015-09-23T11:45:00Z"/>
        </w:rPr>
        <w:pPrChange w:id="921" w:author="Tony Ercolano" w:date="2015-09-23T17:45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r w:rsidRPr="004D712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6CD053" wp14:editId="6480C097">
                <wp:simplePos x="0" y="0"/>
                <wp:positionH relativeFrom="margin">
                  <wp:posOffset>0</wp:posOffset>
                </wp:positionH>
                <wp:positionV relativeFrom="paragraph">
                  <wp:posOffset>301625</wp:posOffset>
                </wp:positionV>
                <wp:extent cx="7048500" cy="7899400"/>
                <wp:effectExtent l="0" t="0" r="19050" b="2540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F3B0C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22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23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&lt;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stdio.h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&gt;</w:t>
                              </w:r>
                            </w:ins>
                          </w:p>
                          <w:p w14:paraId="15691B1F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24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25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&lt;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stdlib.h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&gt;</w:t>
                              </w:r>
                            </w:ins>
                          </w:p>
                          <w:p w14:paraId="7C422CFB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26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11C48648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27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28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"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iothub_client.h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</w:ins>
                          </w:p>
                          <w:p w14:paraId="3B603D9E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29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30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"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iothub_message.h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</w:ins>
                          </w:p>
                          <w:p w14:paraId="7628987B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31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32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"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threadapi.h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</w:ins>
                          </w:p>
                          <w:p w14:paraId="0E6EAED5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33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34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"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crt_abstractions.h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</w:ins>
                          </w:p>
                          <w:p w14:paraId="4735D681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35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36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"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iothubtransportamqp.h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</w:ins>
                          </w:p>
                          <w:p w14:paraId="7772E462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37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DB0756C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38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595606A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39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40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#define MAX_NUMBER_OF_MESSAGES 5</w:t>
                              </w:r>
                            </w:ins>
                          </w:p>
                          <w:p w14:paraId="0EA0947C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41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16D0195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42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43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static const unsigned int SLEEP_IN_MILLISECONDS = 500;</w:t>
                              </w:r>
                            </w:ins>
                          </w:p>
                          <w:p w14:paraId="0DE2953D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44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45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static const int MESSAGE_BASE_TRACKING_ID = 42;</w:t>
                              </w:r>
                            </w:ins>
                          </w:p>
                          <w:p w14:paraId="4883EC0C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46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47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static int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g_callbackInvoked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08036C9E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48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66A9E3A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49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344CCB8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50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proofErr w:type="spellStart"/>
                            <w:ins w:id="951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typedef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struct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EVENT_INSTANCE_TAG</w:t>
                              </w:r>
                            </w:ins>
                          </w:p>
                          <w:p w14:paraId="416E8AC8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52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53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{</w:t>
                              </w:r>
                            </w:ins>
                          </w:p>
                          <w:p w14:paraId="48CEEFA0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54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55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IOTHUB_MESSAGE_HANDLE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messageHandle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45CBA637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56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57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int </w:t>
                              </w:r>
                              <w:proofErr w:type="spellStart"/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messageTrackingId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;  /</w:t>
                              </w:r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/ For tracking the messages within the user callback.</w:t>
                              </w:r>
                            </w:ins>
                          </w:p>
                          <w:p w14:paraId="30B464B2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58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59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} EVENT_INSTANCE;</w:t>
                              </w:r>
                            </w:ins>
                          </w:p>
                          <w:p w14:paraId="1387DCE7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60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5E325465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61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62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static void </w:t>
                              </w:r>
                              <w:proofErr w:type="spellStart"/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MessageConfirmationCallback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IOTHUB_CLIENT_CONFIRMATION_RESULT result, void*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userContextCallback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</w:t>
                              </w:r>
                            </w:ins>
                          </w:p>
                          <w:p w14:paraId="4BDC95A9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63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64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{</w:t>
                              </w:r>
                            </w:ins>
                          </w:p>
                          <w:p w14:paraId="68664E9B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65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66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EVENT_INSTANCE*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eventInstance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(EVENT_INSTANCE</w:t>
                              </w:r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*)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userContextCallback</w:t>
                              </w:r>
                              <w:proofErr w:type="spellEnd"/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37E284D3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67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68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(void)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("Confirmation[%d] received for message tracking id = %d with result = %d\r\n",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g_callbackInvoked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eventInstance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-&gt;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messageTrackingId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, result);</w:t>
                              </w:r>
                            </w:ins>
                          </w:p>
                          <w:p w14:paraId="080E5771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69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70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/* Some device specific action code goes here... */</w:t>
                              </w:r>
                            </w:ins>
                          </w:p>
                          <w:p w14:paraId="293D33CA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71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72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g_callbackInvoked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++;</w:t>
                              </w:r>
                            </w:ins>
                          </w:p>
                          <w:p w14:paraId="2BF88687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73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74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}</w:t>
                              </w:r>
                            </w:ins>
                          </w:p>
                          <w:p w14:paraId="784DC115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75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59F52CE0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76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77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int main(void)</w:t>
                              </w:r>
                            </w:ins>
                          </w:p>
                          <w:p w14:paraId="2DC77D18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78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79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{</w:t>
                              </w:r>
                            </w:ins>
                          </w:p>
                          <w:p w14:paraId="5916D4E3" w14:textId="33165308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80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81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const char*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connectionString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"</w:t>
                              </w:r>
                            </w:ins>
                            <w:ins w:id="982" w:author="Tony Ercolano" w:date="2015-09-24T13:38:00Z">
                              <w:r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[device connection string]</w:t>
                              </w:r>
                            </w:ins>
                            <w:ins w:id="983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";</w:t>
                              </w:r>
                            </w:ins>
                          </w:p>
                          <w:p w14:paraId="5BF1FA21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84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85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IOTHUB_CLIENT_HANDLE iotHubClientHandle;</w:t>
                              </w:r>
                            </w:ins>
                          </w:p>
                          <w:p w14:paraId="6D15B2E1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86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47C5B58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87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88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EVENT_INSTANCE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eventInstance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[MAX_NUMBER_OF_MESSAGES];</w:t>
                              </w:r>
                            </w:ins>
                          </w:p>
                          <w:p w14:paraId="61C937AD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89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F69D9A9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90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91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size_t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msgLength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1024;</w:t>
                              </w:r>
                            </w:ins>
                          </w:p>
                          <w:p w14:paraId="1AD0253A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92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93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const char*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msgText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malloc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msgLength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);</w:t>
                              </w:r>
                            </w:ins>
                          </w:p>
                          <w:p w14:paraId="3E30ED39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94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95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g_callbackInvoked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0;</w:t>
                              </w:r>
                            </w:ins>
                          </w:p>
                          <w:p w14:paraId="760984A9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96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6633493E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97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98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(void)</w:t>
                              </w:r>
                              <w:proofErr w:type="spellStart"/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"Starting the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client sample to Send Event Asynchronously...\r\n");</w:t>
                              </w:r>
                            </w:ins>
                          </w:p>
                          <w:p w14:paraId="588DC77C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99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522AB278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00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B0D77F1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01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02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if ((iotHubClientHandle =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IoTHubClient_LL_</w:t>
                              </w:r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CreateFromConnectionString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connectionString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AMQP_Protocol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)) == NULL)</w:t>
                              </w:r>
                            </w:ins>
                          </w:p>
                          <w:p w14:paraId="5EBF23ED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03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04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{</w:t>
                              </w:r>
                            </w:ins>
                          </w:p>
                          <w:p w14:paraId="65D230F5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05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06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(void)</w:t>
                              </w:r>
                              <w:proofErr w:type="spellStart"/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"ERROR: iotHubClientHandle is NULL!\r\n");</w:t>
                              </w:r>
                            </w:ins>
                          </w:p>
                          <w:p w14:paraId="4BAD1C7E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07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08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}</w:t>
                              </w:r>
                            </w:ins>
                          </w:p>
                          <w:p w14:paraId="4B2AE06B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09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10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else</w:t>
                              </w:r>
                            </w:ins>
                          </w:p>
                          <w:p w14:paraId="46F0501F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11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12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{</w:t>
                              </w:r>
                            </w:ins>
                          </w:p>
                          <w:p w14:paraId="0C3E9AA5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13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14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IOTHUB_CLIENT_RESULT </w:t>
                              </w:r>
                              <w:proofErr w:type="spellStart"/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sendResult,getResult</w:t>
                              </w:r>
                              <w:proofErr w:type="spellEnd"/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58BF5633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15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16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IOTHUB_CLIENT_STATUS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sendStatus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3F5ACD73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17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18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for (int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0;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&lt; MAX_NUMBER_OF_MESSAGES;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++)</w:t>
                              </w:r>
                            </w:ins>
                          </w:p>
                          <w:p w14:paraId="19889656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19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20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{</w:t>
                              </w:r>
                            </w:ins>
                          </w:p>
                          <w:p w14:paraId="27FC27C0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21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22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sprintf_s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((char</w:t>
                              </w:r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*)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msgText</w:t>
                              </w:r>
                              <w:proofErr w:type="spellEnd"/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msgLength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, "Message_%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d_From_IoTHubClient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",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);</w:t>
                              </w:r>
                            </w:ins>
                          </w:p>
                          <w:p w14:paraId="0F8DC7AC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23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24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if ((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eventInstance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[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].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messageHandle</w:t>
                              </w:r>
                              <w:proofErr w:type="spellEnd"/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IoTHubMessage_CreateFromString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msgText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)) == NULL)</w:t>
                              </w:r>
                            </w:ins>
                          </w:p>
                          <w:p w14:paraId="4D31B992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25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26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{</w:t>
                              </w:r>
                            </w:ins>
                          </w:p>
                          <w:p w14:paraId="07A8F6B3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27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28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(void)</w:t>
                              </w:r>
                              <w:proofErr w:type="spellStart"/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"ERROR: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IoTHubMessageHandle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is NULL!\r\n");</w:t>
                              </w:r>
                            </w:ins>
                          </w:p>
                          <w:p w14:paraId="780CF0A3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29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30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}</w:t>
                              </w:r>
                            </w:ins>
                          </w:p>
                          <w:p w14:paraId="2378A596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31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32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else</w:t>
                              </w:r>
                            </w:ins>
                          </w:p>
                          <w:p w14:paraId="66753572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33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34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{</w:t>
                              </w:r>
                            </w:ins>
                          </w:p>
                          <w:p w14:paraId="39903AF8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35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36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eventInstance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[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].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messageTrackingId</w:t>
                              </w:r>
                              <w:proofErr w:type="spellEnd"/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MESSAGE_BASE_TRACKING_ID +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6D330CCA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37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38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if ((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sendResult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IoTHubClient_LL_</w:t>
                              </w:r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SendEventAsync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iotHubClientHandle,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eventInstance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[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].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messageHandle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MessageConfirmationCallback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, &amp;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eventInstance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[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])) != IOTHUB_CLIENT_OK)</w:t>
                              </w:r>
                            </w:ins>
                          </w:p>
                          <w:p w14:paraId="5A7E9346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39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40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{</w:t>
                              </w:r>
                            </w:ins>
                          </w:p>
                          <w:p w14:paraId="44E4C1DE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41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42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    (void)</w:t>
                              </w:r>
                              <w:proofErr w:type="spellStart"/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"ERROR: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IoTHubClient_LL_SendEventAsync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..........FAILED! Status is: %d\r\n</w:t>
                              </w:r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",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sendResult</w:t>
                              </w:r>
                              <w:proofErr w:type="spellEnd"/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);</w:t>
                              </w:r>
                            </w:ins>
                          </w:p>
                          <w:p w14:paraId="16EE2889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43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44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}</w:t>
                              </w:r>
                            </w:ins>
                          </w:p>
                          <w:p w14:paraId="4995BCCD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45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46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else</w:t>
                              </w:r>
                            </w:ins>
                          </w:p>
                          <w:p w14:paraId="1078E4AF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47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48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{</w:t>
                              </w:r>
                            </w:ins>
                          </w:p>
                          <w:p w14:paraId="08E9C9BF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49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50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    (void)</w:t>
                              </w:r>
                              <w:proofErr w:type="spellStart"/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IoTHubClient_LL_SendEventAsync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accepted data for transmission to IoT Hub.\r\n");</w:t>
                              </w:r>
                            </w:ins>
                          </w:p>
                          <w:p w14:paraId="0BED5265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51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52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}</w:t>
                              </w:r>
                            </w:ins>
                          </w:p>
                          <w:p w14:paraId="2A7EB466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53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54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getResult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IoTHubClient_LL_</w:t>
                              </w:r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GetSendStatus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iotHubClientHandle, &amp;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sendStatus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);</w:t>
                              </w:r>
                            </w:ins>
                          </w:p>
                          <w:p w14:paraId="59DB8060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55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56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if (</w:t>
                              </w:r>
                              <w:proofErr w:type="spellStart"/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getResult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!</w:t>
                              </w:r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= IOTHUB_CLIENT_OK)</w:t>
                              </w:r>
                            </w:ins>
                          </w:p>
                          <w:p w14:paraId="54D8BC1D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57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58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{</w:t>
                              </w:r>
                            </w:ins>
                          </w:p>
                          <w:p w14:paraId="19B58B31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59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60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    (void)</w:t>
                              </w:r>
                              <w:proofErr w:type="spellStart"/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IoTHubClient_LL_GetSendStatus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failed! status is: %d",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getResult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);</w:t>
                              </w:r>
                            </w:ins>
                          </w:p>
                          <w:p w14:paraId="64A9846E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61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62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}</w:t>
                              </w:r>
                            </w:ins>
                          </w:p>
                          <w:p w14:paraId="564A618D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63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64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else</w:t>
                              </w:r>
                            </w:ins>
                          </w:p>
                          <w:p w14:paraId="7E8D4625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65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66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{</w:t>
                              </w:r>
                            </w:ins>
                          </w:p>
                          <w:p w14:paraId="0CC8F72D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67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68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    (void)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("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IoTHubClient_LL_</w:t>
                              </w:r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GetSendStatus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) returns %d\r\n",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sendStatus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);</w:t>
                              </w:r>
                            </w:ins>
                          </w:p>
                          <w:p w14:paraId="14BF2509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69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70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}</w:t>
                              </w:r>
                            </w:ins>
                          </w:p>
                          <w:p w14:paraId="03FC79C7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71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72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}</w:t>
                              </w:r>
                            </w:ins>
                          </w:p>
                          <w:p w14:paraId="07D880EB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73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74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}</w:t>
                              </w:r>
                            </w:ins>
                          </w:p>
                          <w:p w14:paraId="17D65EA3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75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76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while (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g_callbackInvoked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&lt; MAX_NUMBER_OF_MESSAGES)</w:t>
                              </w:r>
                            </w:ins>
                          </w:p>
                          <w:p w14:paraId="15F94D96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77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78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{</w:t>
                              </w:r>
                            </w:ins>
                          </w:p>
                          <w:p w14:paraId="18223A14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79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80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IoTHubClient_LL_DoWork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(iotHubClientHandle);</w:t>
                              </w:r>
                            </w:ins>
                          </w:p>
                          <w:p w14:paraId="741AC8C9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81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82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getResult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IoTHubClient_LL_</w:t>
                              </w:r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GetSendStatus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iotHubClientHandle, &amp;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sendStatus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);</w:t>
                              </w:r>
                            </w:ins>
                          </w:p>
                          <w:p w14:paraId="4295B7B6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83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84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if (</w:t>
                              </w:r>
                              <w:proofErr w:type="spellStart"/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getResult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!</w:t>
                              </w:r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= IOTHUB_CLIENT_OK)</w:t>
                              </w:r>
                            </w:ins>
                          </w:p>
                          <w:p w14:paraId="04B5A227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85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86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{</w:t>
                              </w:r>
                            </w:ins>
                          </w:p>
                          <w:p w14:paraId="471A6E43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87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88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(void)</w:t>
                              </w:r>
                              <w:proofErr w:type="spellStart"/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IoTHubClient_LL_GetSendStatus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failed! status is: %d",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getResult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);</w:t>
                              </w:r>
                            </w:ins>
                          </w:p>
                          <w:p w14:paraId="5C04CDBD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89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90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}</w:t>
                              </w:r>
                            </w:ins>
                          </w:p>
                          <w:p w14:paraId="3F55BDDA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91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92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else</w:t>
                              </w:r>
                            </w:ins>
                          </w:p>
                          <w:p w14:paraId="57612724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93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94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{</w:t>
                              </w:r>
                            </w:ins>
                          </w:p>
                          <w:p w14:paraId="45276CD7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95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96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(void)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printf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("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IoTHubClient_LL_</w:t>
                              </w:r>
                              <w:proofErr w:type="gram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GetSendStatus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) returns %d\r\n",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sendStatus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);</w:t>
                              </w:r>
                            </w:ins>
                          </w:p>
                          <w:p w14:paraId="14874901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97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98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}</w:t>
                              </w:r>
                            </w:ins>
                          </w:p>
                          <w:p w14:paraId="25085720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99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100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ThreadAPI_Sleep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(SLEEP_IN_MILLISECONDS);</w:t>
                              </w:r>
                            </w:ins>
                          </w:p>
                          <w:p w14:paraId="4C031D19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01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102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}</w:t>
                              </w:r>
                            </w:ins>
                          </w:p>
                          <w:p w14:paraId="2E8023F2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03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104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}</w:t>
                              </w:r>
                            </w:ins>
                          </w:p>
                          <w:p w14:paraId="04EFC8EB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05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DFB9637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06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107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</w:t>
                              </w:r>
                              <w:proofErr w:type="spellStart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IoTHubClient_LL_Destroy</w:t>
                              </w:r>
                              <w:proofErr w:type="spellEnd"/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(iotHubClientHandle);</w:t>
                              </w:r>
                            </w:ins>
                          </w:p>
                          <w:p w14:paraId="37BEBAAF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08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109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return 0;</w:t>
                              </w:r>
                            </w:ins>
                          </w:p>
                          <w:p w14:paraId="2B0CAB69" w14:textId="77777777" w:rsidR="0012658F" w:rsidRPr="0012658F" w:rsidRDefault="0012658F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10" w:author="Tony Ercolano" w:date="2015-09-24T13:37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111" w:author="Tony Ercolano" w:date="2015-09-24T13:37:00Z">
                              <w:r w:rsidRPr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}</w:t>
                              </w:r>
                            </w:ins>
                          </w:p>
                          <w:p w14:paraId="35271921" w14:textId="2547D343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12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13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&lt;stdio.h&gt;</w:delText>
                              </w:r>
                            </w:del>
                          </w:p>
                          <w:p w14:paraId="37FBDA9C" w14:textId="101FED7C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14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15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&lt;stdlib.h&gt;</w:delText>
                              </w:r>
                            </w:del>
                          </w:p>
                          <w:p w14:paraId="53FE616C" w14:textId="49224349" w:rsidR="006C64A2" w:rsidRPr="009727BE" w:rsidDel="00622BDB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16" w:author="Tony Ercolano" w:date="2015-09-22T18:06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17" w:author="Tony Ercolano" w:date="2015-09-22T18:06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#ifdef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_CRTDBG_MAP_ALLOC</w:delText>
                              </w:r>
                            </w:del>
                          </w:p>
                          <w:p w14:paraId="60EC4266" w14:textId="57DF19D8" w:rsidR="006C64A2" w:rsidRPr="009727BE" w:rsidDel="00622BDB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18" w:author="Tony Ercolano" w:date="2015-09-22T18:06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19" w:author="Tony Ercolano" w:date="2015-09-22T18:06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&lt;crtdbg.h&gt;</w:delText>
                              </w:r>
                            </w:del>
                          </w:p>
                          <w:p w14:paraId="62BC3EE9" w14:textId="0B6A21E4" w:rsidR="006C64A2" w:rsidRPr="009727BE" w:rsidDel="00622BDB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20" w:author="Tony Ercolano" w:date="2015-09-22T18:06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21" w:author="Tony Ercolano" w:date="2015-09-22T18:06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#endif</w:delText>
                              </w:r>
                            </w:del>
                          </w:p>
                          <w:p w14:paraId="6AC65426" w14:textId="44C58AFB" w:rsidR="006C64A2" w:rsidRPr="009727BE" w:rsidDel="00622BDB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22" w:author="Tony Ercolano" w:date="2015-09-22T18:06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23" w:author="Tony Ercolano" w:date="2015-09-22T18:06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"gballoc.h"</w:delText>
                              </w:r>
                            </w:del>
                          </w:p>
                          <w:p w14:paraId="55971809" w14:textId="33E674C8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24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25" w:author="Tony Ercolano" w:date="2015-09-22T18:06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2081F035" w14:textId="6F025606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26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27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hub_client.h"</w:delText>
                              </w:r>
                            </w:del>
                          </w:p>
                          <w:p w14:paraId="33E8DA0D" w14:textId="64CB41A6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28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29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hub_message.h"</w:delText>
                              </w:r>
                            </w:del>
                          </w:p>
                          <w:p w14:paraId="0701F26D" w14:textId="55D48176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30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31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"threadapi.h"</w:delText>
                              </w:r>
                            </w:del>
                          </w:p>
                          <w:p w14:paraId="70BE00EF" w14:textId="634E2500" w:rsidR="006C64A2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32" w:author="Tony Ercolano" w:date="2015-09-24T13:37:00Z"/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</w:pPr>
                            <w:del w:id="1133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"crt_abstractions.h"</w:delText>
                              </w:r>
                            </w:del>
                          </w:p>
                          <w:p w14:paraId="4436B9A6" w14:textId="20F0A178" w:rsidR="006C64A2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34" w:author="Tony Ercolano" w:date="2015-09-24T13:37:00Z"/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</w:pPr>
                            <w:del w:id="1135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iothubtransportamqp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.h"</w:delText>
                              </w:r>
                            </w:del>
                          </w:p>
                          <w:p w14:paraId="027CF3A5" w14:textId="4A6F34B0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36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0E9BA85B" w14:textId="27451157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37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38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0496735F" w14:textId="4C2947C4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39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40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#define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MAX_NUMBER_OF_MESSAGES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5</w:delText>
                              </w:r>
                            </w:del>
                          </w:p>
                          <w:p w14:paraId="1AD4B27F" w14:textId="66B3070A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41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42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6CD06157" w14:textId="63C6C229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43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44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static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const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unsigned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SLEEP_IN_MILLISECONDS = 500;</w:delText>
                              </w:r>
                            </w:del>
                          </w:p>
                          <w:p w14:paraId="11333115" w14:textId="7EB64A8A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45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46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static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const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MESSAGE_BASE_TRACKING_ID = 42;</w:delText>
                              </w:r>
                            </w:del>
                          </w:p>
                          <w:p w14:paraId="73EEAA73" w14:textId="03754C38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47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48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static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g_callbackInvoked;</w:delText>
                              </w:r>
                            </w:del>
                          </w:p>
                          <w:p w14:paraId="260DE3FB" w14:textId="45F9A49C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49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50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7DEFE4BA" w14:textId="57710792" w:rsidR="006C64A2" w:rsidDel="00622BDB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51" w:author="Tony Ercolano" w:date="2015-09-22T18:08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52" w:author="Tony Ercolano" w:date="2015-09-22T18:08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DEFINE_ENUM_STRINGS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(</w:delText>
                              </w:r>
                              <w:r w:rsidDel="00622BD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CLIENT_CONFIRMATION_RESULT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CLIENT_CONFIRMATION_RESULT_VALUES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7726BDE3" w14:textId="233A52ED" w:rsidR="006C64A2" w:rsidRPr="009727BE" w:rsidDel="00622BDB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53" w:author="Tony Ercolano" w:date="2015-09-22T18:08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54" w:author="Tony Ercolano" w:date="2015-09-22T18:08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DEFINE_ENUM_STRINGS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(</w:delText>
                              </w:r>
                              <w:r w:rsidDel="00622BD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CLIENT_RESULT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CLIENT_RESULT_VALUES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244F934B" w14:textId="0F8C1249" w:rsidR="006C64A2" w:rsidRPr="009727BE" w:rsidDel="00622BDB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55" w:author="Tony Ercolano" w:date="2015-09-22T18:08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1BD27865" w14:textId="152CCB38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56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57" w:author="Tony Ercolano" w:date="2015-09-22T18:08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74616D7D" w14:textId="46C6AA0E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58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59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typedef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struct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_INSTANCE_TAG</w:delText>
                              </w:r>
                            </w:del>
                          </w:p>
                          <w:p w14:paraId="58B25A75" w14:textId="4E76B05B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60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61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{</w:delText>
                              </w:r>
                            </w:del>
                          </w:p>
                          <w:p w14:paraId="4D4512B2" w14:textId="29D60DC1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62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63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MESSAGE_HANDLE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messageHandle;</w:delText>
                              </w:r>
                            </w:del>
                          </w:p>
                          <w:p w14:paraId="6DEB087C" w14:textId="7376EE61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64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65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messageTrackingId; 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0"/>
                                  <w:szCs w:val="20"/>
                                </w:rPr>
                                <w:delText>// For tracking the messages within the user callback.</w:delText>
                              </w:r>
                            </w:del>
                          </w:p>
                          <w:p w14:paraId="6CB1645F" w14:textId="1248F418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66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67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}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_INSTANCE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6C647CEE" w14:textId="13C8F3DE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68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69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6619B05E" w14:textId="0A04F655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70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71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static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</w:del>
                            <w:del w:id="1172" w:author="Tony Ercolano" w:date="2015-09-22T18:09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Receive</w:delText>
                              </w:r>
                            </w:del>
                            <w:del w:id="1173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ConfirmationCallback(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CLIENT_CONFIRMATION_RESULT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0"/>
                                  <w:szCs w:val="20"/>
                                </w:rPr>
                                <w:delText>result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0"/>
                                  <w:szCs w:val="20"/>
                                </w:rPr>
                                <w:delText>userContextCallback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</w:delText>
                              </w:r>
                            </w:del>
                          </w:p>
                          <w:p w14:paraId="028FF45F" w14:textId="7B6AD206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74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75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{</w:delText>
                              </w:r>
                            </w:del>
                          </w:p>
                          <w:p w14:paraId="4ABCB5C8" w14:textId="53FFAE72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76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77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_INSTANCE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 = (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_INSTANCE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*)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0"/>
                                  <w:szCs w:val="20"/>
                                </w:rPr>
                                <w:delText>userContextCallback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449691B2" w14:textId="36966C5C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78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79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(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"Confirmation[%d] received for message tracking id = %d with result = %s\r\n"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g_callbackInvoked,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Instance-&gt;messageTrackingId,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ENUM_TO_STRING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(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CLIENT_CONFIRMATION_RESULT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0"/>
                                  <w:szCs w:val="20"/>
                                </w:rPr>
                                <w:delText>result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));</w:delText>
                              </w:r>
                            </w:del>
                          </w:p>
                          <w:p w14:paraId="5F6043E9" w14:textId="2976D688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80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81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0"/>
                                  <w:szCs w:val="20"/>
                                </w:rPr>
                                <w:delText>/* Some device specific action code goes here... */</w:delText>
                              </w:r>
                            </w:del>
                          </w:p>
                          <w:p w14:paraId="0B1A3137" w14:textId="4F10F653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82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83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g_callbackInvoked++;</w:delText>
                              </w:r>
                            </w:del>
                          </w:p>
                          <w:p w14:paraId="06DED038" w14:textId="58C69C9A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84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85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}</w:delText>
                              </w:r>
                            </w:del>
                          </w:p>
                          <w:p w14:paraId="2CE6A187" w14:textId="5672A09A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86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87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26CF7FD3" w14:textId="20904960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88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89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main(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</w:delText>
                              </w:r>
                            </w:del>
                          </w:p>
                          <w:p w14:paraId="01679BF2" w14:textId="5A5BB892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90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91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{</w:delText>
                              </w:r>
                            </w:del>
                          </w:p>
                          <w:p w14:paraId="7ED641AA" w14:textId="5C5FF024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92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93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CLIENT_CONFIG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HubClientConfig;</w:delText>
                              </w:r>
                            </w:del>
                          </w:p>
                          <w:p w14:paraId="7CA22425" w14:textId="03F194B7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94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95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CLIENT_HANDLE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iotHubClientHandle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7351A1E4" w14:textId="65E2E873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96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97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1DBC8AD0" w14:textId="13089553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198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199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_INSTANCE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MAX_NUMBER_OF_MESSAGES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];</w:delText>
                              </w:r>
                            </w:del>
                          </w:p>
                          <w:p w14:paraId="6525FF17" w14:textId="4B555197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00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01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7DB7F1AA" w14:textId="43BA8DD3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02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03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size_t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msgLength = 1024;</w:delText>
                              </w:r>
                            </w:del>
                          </w:p>
                          <w:p w14:paraId="14BEFE92" w14:textId="125310C8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04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05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const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char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 msgText = malloc(msgLength);</w:delText>
                              </w:r>
                            </w:del>
                          </w:p>
                          <w:p w14:paraId="7E38EB98" w14:textId="17B77D69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06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07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g_callbackInvoked = 0;</w:delText>
                              </w:r>
                            </w:del>
                          </w:p>
                          <w:p w14:paraId="68B32E23" w14:textId="7552D3D2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08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09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3CFDE1BC" w14:textId="2715700A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10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11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(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"Starting the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Hub client sample to Send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 Asynchronously...\r\n"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72C9CE26" w14:textId="7C77E474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12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13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42F67460" w14:textId="335A7A3E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14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15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0"/>
                                  <w:szCs w:val="20"/>
                                </w:rPr>
                                <w:delText>/* Setup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0"/>
                                  <w:szCs w:val="20"/>
                                </w:rPr>
                                <w:delText>Hub client configuration */</w:delText>
                              </w:r>
                            </w:del>
                          </w:p>
                          <w:p w14:paraId="03DB685C" w14:textId="4C6FC472" w:rsidR="006C64A2" w:rsidRPr="009727BE" w:rsidDel="006F7376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16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17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.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HubName = 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</w:del>
                            <w:del w:id="1218" w:author="Tony Ercolano" w:date="2015-09-22T18:09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sdktesthub</w:delText>
                              </w:r>
                            </w:del>
                            <w:del w:id="1219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133F50F7" w14:textId="51979818" w:rsidR="006C64A2" w:rsidRPr="009727BE" w:rsidDel="006F7376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20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21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.deviceId = 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</w:del>
                            <w:del w:id="1222" w:author="Tony Ercolano" w:date="2015-09-22T18:09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devicec4828b8f55064c8b889be1fd5bf1ae1f</w:delText>
                              </w:r>
                            </w:del>
                            <w:del w:id="1223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7F11C867" w14:textId="7FD44164" w:rsidR="006C64A2" w:rsidDel="006F7376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24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25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.deviceKey = 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"oUVWpT/yBLl7YuKD324oW+f3ybXgKWLnczg+mamlsT4="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564526F7" w14:textId="49EF18FB" w:rsidR="006C64A2" w:rsidRPr="009727BE" w:rsidDel="006F7376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26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27" w:author="Tony Ercolano" w:date="2015-09-22T18:10:00Z"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   iotHubClientConfig.iotHubSuffix = "</w:delText>
                              </w:r>
                              <w:r w:rsidRPr="004105F6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private.azure-devices-int.net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";</w:delText>
                              </w:r>
                            </w:del>
                          </w:p>
                          <w:p w14:paraId="68420BDB" w14:textId="39E9D647" w:rsidR="006C64A2" w:rsidRPr="00C80CAC" w:rsidDel="006F7376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28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del w:id="1229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iotHubClientConfig</w:delText>
                              </w:r>
                              <w:r w:rsidRPr="00C80CAC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.protocol = DeviceClientProvideAmqpResources;</w:delText>
                              </w:r>
                            </w:del>
                          </w:p>
                          <w:p w14:paraId="48CDB4E3" w14:textId="73FB8919" w:rsidR="006C64A2" w:rsidRPr="00C80CAC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30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del w:id="1231" w:author="Tony Ercolano" w:date="2015-09-24T13:37:00Z">
                              <w:r w:rsidRPr="00C80CAC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 xml:space="preserve"> </w:delText>
                              </w:r>
                            </w:del>
                          </w:p>
                          <w:p w14:paraId="16A14AA0" w14:textId="06EDB46F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32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33" w:author="Tony Ercolano" w:date="2015-09-24T13:37:00Z">
                              <w:r w:rsidRPr="00C80CAC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   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if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((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iotHubClientHandle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=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IoTHubClient_LL_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Create(&amp;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)) ==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NULL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</w:delText>
                              </w:r>
                            </w:del>
                          </w:p>
                          <w:p w14:paraId="44B88DA7" w14:textId="682FB2D4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34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35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{</w:delText>
                              </w:r>
                            </w:del>
                          </w:p>
                          <w:p w14:paraId="771F1BFA" w14:textId="50F9F285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36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37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(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"ERROR: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iotHubClientHandle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 is NULL!\r\n"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7F813DA1" w14:textId="1FD9C078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38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39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}</w:delText>
                              </w:r>
                            </w:del>
                          </w:p>
                          <w:p w14:paraId="1C26346A" w14:textId="3584CD1C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40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41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else</w:delText>
                              </w:r>
                            </w:del>
                          </w:p>
                          <w:p w14:paraId="00B581C8" w14:textId="42BD88D5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42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43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{</w:delText>
                              </w:r>
                            </w:del>
                          </w:p>
                          <w:p w14:paraId="4E407CC5" w14:textId="4373C702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44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45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for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i = 0; i &lt;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MAX_NUMBER_OF_MESSAGES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 i++)</w:delText>
                              </w:r>
                            </w:del>
                          </w:p>
                          <w:p w14:paraId="1AFF645E" w14:textId="4BA6723D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46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47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{</w:delText>
                              </w:r>
                            </w:del>
                          </w:p>
                          <w:p w14:paraId="52BA1E13" w14:textId="10B0519D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48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49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sprintf_s((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char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*)msgText, msgLength,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"Message_%d_From_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HubClient"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i);</w:delText>
                              </w:r>
                            </w:del>
                          </w:p>
                          <w:p w14:paraId="49209405" w14:textId="4B26FFEF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50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51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if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((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Instance[i].messageHandle =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IoTHubMessage_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Create()) ==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NULL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</w:delText>
                              </w:r>
                            </w:del>
                          </w:p>
                          <w:p w14:paraId="01DB6AD9" w14:textId="323557EE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52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53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{</w:delText>
                              </w:r>
                            </w:del>
                          </w:p>
                          <w:p w14:paraId="599EB0F1" w14:textId="25AA8CD1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54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55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(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"ERROR: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IoTHubMessage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Handle is NULL!\r\n"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37F6EA8A" w14:textId="1AE906A5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56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57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}</w:delText>
                              </w:r>
                            </w:del>
                          </w:p>
                          <w:p w14:paraId="16908A93" w14:textId="4FDECF89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58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59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else</w:delText>
                              </w:r>
                            </w:del>
                          </w:p>
                          <w:p w14:paraId="4220E618" w14:textId="31CCA2EC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60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61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{</w:delText>
                              </w:r>
                            </w:del>
                          </w:p>
                          <w:p w14:paraId="03280582" w14:textId="0BA5158A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62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63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Instance[i].messageTrackingId = MESSAGE_BASE_TRACKING_ID + i;</w:delText>
                              </w:r>
                            </w:del>
                          </w:p>
                          <w:p w14:paraId="3167F716" w14:textId="5738048E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64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65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7C7EDCEF" w14:textId="37693ACD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66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67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if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IoTHubMessage_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SetData(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Instance[i].messageHandle, (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const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unsigned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char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*)msgText, strlen(msgText)) !=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MESSAGE_OK)</w:delText>
                              </w:r>
                            </w:del>
                          </w:p>
                          <w:p w14:paraId="29EEBAC8" w14:textId="5B019985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68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69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{</w:delText>
                              </w:r>
                            </w:del>
                          </w:p>
                          <w:p w14:paraId="46804B2B" w14:textId="11F6130B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70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71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(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"ERROR: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IoTHubMessage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 failed to set data!\r\n"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42D09985" w14:textId="07480B48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72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73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}</w:delText>
                              </w:r>
                            </w:del>
                          </w:p>
                          <w:p w14:paraId="579E688B" w14:textId="15751B9D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74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75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else</w:delText>
                              </w:r>
                            </w:del>
                          </w:p>
                          <w:p w14:paraId="731D858B" w14:textId="48B10BD5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76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77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{</w:delText>
                              </w:r>
                            </w:del>
                          </w:p>
                          <w:p w14:paraId="4E9918A9" w14:textId="07FC662E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78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79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if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IoTHubClient_LL_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Send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Async(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iotHubClientHandle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Instance[i].messageHandle, ReceiveConfirmationCallback, &amp;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Instance[i]) !=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CLIENT_OK)</w:delText>
                              </w:r>
                            </w:del>
                          </w:p>
                          <w:p w14:paraId="6253EC46" w14:textId="78E8A0F0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80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81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{</w:delText>
                              </w:r>
                            </w:del>
                          </w:p>
                          <w:p w14:paraId="489C3450" w14:textId="6AFB5BC3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82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83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    (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"ERROR: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HubClient_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LL_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Send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Async..........FAILED!\r\n"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2B8FB6B5" w14:textId="47FC35D6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84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85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}</w:delText>
                              </w:r>
                            </w:del>
                          </w:p>
                          <w:p w14:paraId="436108D5" w14:textId="1A041A8C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86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87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else</w:delText>
                              </w:r>
                            </w:del>
                          </w:p>
                          <w:p w14:paraId="7C9CAD5D" w14:textId="2A7B1E04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88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89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{</w:delText>
                              </w:r>
                            </w:del>
                          </w:p>
                          <w:p w14:paraId="21B3CEC2" w14:textId="0583A719" w:rsidR="006C64A2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90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91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    (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IoTHubClient_LL_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Send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Async accepted data for transmission to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 Hub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.\r\n"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0A0FB9A1" w14:textId="0F009C47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92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93" w:author="Tony Ercolano" w:date="2015-09-24T13:37:00Z"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ab/>
                                <w:delText xml:space="preserve">        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while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(g_callbackInvoked &lt;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MAX_NUMBER_OF_MESSAGES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</w:delText>
                              </w:r>
                            </w:del>
                          </w:p>
                          <w:p w14:paraId="1850FE1A" w14:textId="18D00807" w:rsidR="006C64A2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94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95" w:author="Tony Ercolano" w:date="2015-09-24T13:37:00Z"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                   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{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7630F027" w14:textId="05121F3D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96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97" w:author="Tony Ercolano" w:date="2015-09-24T13:37:00Z"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                           IoTHubClient_LL_DoWork(iotHubClientHandle);</w:delText>
                              </w:r>
                            </w:del>
                          </w:p>
                          <w:p w14:paraId="4E79F7A9" w14:textId="2E29E4BB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298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299" w:author="Tony Ercolano" w:date="2015-09-24T13:37:00Z"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                   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ThreadAPI_Sleep(SLEEP_IN_MILLISECONDS);</w:delText>
                              </w:r>
                            </w:del>
                          </w:p>
                          <w:p w14:paraId="381EF306" w14:textId="1665B776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300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301" w:author="Tony Ercolano" w:date="2015-09-24T13:37:00Z"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                   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}</w:delText>
                              </w:r>
                            </w:del>
                          </w:p>
                          <w:p w14:paraId="165E04D9" w14:textId="2F84A0AF" w:rsidR="006C64A2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302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303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}</w:delText>
                              </w:r>
                            </w:del>
                          </w:p>
                          <w:p w14:paraId="2FECC03D" w14:textId="0443CB4C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304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305" w:author="Tony Ercolano" w:date="2015-09-24T13:37:00Z"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                   (void)printf("IoTHubClient_GetSendStatus() returns %s\r\n", ENUM_TO_STRING(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CLIENT_RESULT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 xml:space="preserve">, </w:delText>
                              </w:r>
                              <w:r w:rsidRPr="00706A9E" w:rsidDel="0012658F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IoTHubClient_GetSendStatus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(</w:delText>
                              </w:r>
                              <w:r w:rsidRPr="00706A9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iotHubClientHandle));</w:delText>
                              </w:r>
                            </w:del>
                          </w:p>
                          <w:p w14:paraId="2897C1F9" w14:textId="37DADEB4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306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307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}</w:delText>
                              </w:r>
                            </w:del>
                          </w:p>
                          <w:p w14:paraId="60F930D1" w14:textId="629E6CCA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308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309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}</w:delText>
                              </w:r>
                            </w:del>
                          </w:p>
                          <w:p w14:paraId="52D2A714" w14:textId="72C07392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310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311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}</w:delText>
                              </w:r>
                            </w:del>
                          </w:p>
                          <w:p w14:paraId="76608C58" w14:textId="1E20B02C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312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313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}</w:delText>
                              </w:r>
                            </w:del>
                          </w:p>
                          <w:p w14:paraId="70F50340" w14:textId="67133D7B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314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315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028AB50D" w14:textId="6CD1B7B8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316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317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IoTHubClient_LL_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Destroy(</w:delText>
                              </w:r>
                              <w:r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iotHubClientHandle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1E505E82" w14:textId="716A3FEF" w:rsidR="006C64A2" w:rsidRPr="009727BE" w:rsidDel="0012658F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318" w:author="Tony Ercolano" w:date="2015-09-24T13:37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319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return</w:delText>
                              </w:r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0;</w:delText>
                              </w:r>
                            </w:del>
                          </w:p>
                          <w:p w14:paraId="0C467035" w14:textId="1423B83A" w:rsidR="006C64A2" w:rsidRPr="009727BE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320" w:author="Tony Ercolano" w:date="2015-09-24T13:37:00Z">
                              <w:r w:rsidRPr="009727BE" w:rsidDel="0012658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}</w:delText>
                              </w:r>
                            </w:del>
                          </w:p>
                          <w:p w14:paraId="054B569B" w14:textId="77777777" w:rsidR="006C64A2" w:rsidRPr="00DE4E6A" w:rsidRDefault="006C64A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D053" id="Text Box 3" o:spid="_x0000_s1028" type="#_x0000_t202" style="position:absolute;margin-left:0;margin-top:23.75pt;width:555pt;height:62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">
                <v:textbox>
                  <w:txbxContent>
                    <w:p w14:paraId="395F3B0C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02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03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&lt;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stdio.h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&gt;</w:t>
                        </w:r>
                      </w:ins>
                    </w:p>
                    <w:p w14:paraId="15691B1F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04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05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&lt;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stdlib.h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&gt;</w:t>
                        </w:r>
                      </w:ins>
                    </w:p>
                    <w:p w14:paraId="7C422CFB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06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11C48648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07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08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"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iothub_client.h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</w:ins>
                    </w:p>
                    <w:p w14:paraId="3B603D9E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09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10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"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iothub_message.h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</w:ins>
                    </w:p>
                    <w:p w14:paraId="7628987B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11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12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"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threadapi.h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</w:ins>
                    </w:p>
                    <w:p w14:paraId="0E6EAED5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13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14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"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crt_abstractions.h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</w:ins>
                    </w:p>
                    <w:p w14:paraId="4735D681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15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16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"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iothubtransportamqp.h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</w:ins>
                    </w:p>
                    <w:p w14:paraId="7772E462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17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DB0756C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18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595606A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19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20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#define MAX_NUMBER_OF_MESSAGES 5</w:t>
                        </w:r>
                      </w:ins>
                    </w:p>
                    <w:p w14:paraId="0EA0947C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21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16D0195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22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23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static const unsigned int SLEEP_IN_MILLISECONDS = 500;</w:t>
                        </w:r>
                      </w:ins>
                    </w:p>
                    <w:p w14:paraId="0DE2953D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24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25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static const int MESSAGE_BASE_TRACKING_ID = 42;</w:t>
                        </w:r>
                      </w:ins>
                    </w:p>
                    <w:p w14:paraId="4883EC0C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26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27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static int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g_callbackInvoked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08036C9E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28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66A9E3A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29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344CCB8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30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proofErr w:type="spellStart"/>
                      <w:ins w:id="1831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typedef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struct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EVENT_INSTANCE_TAG</w:t>
                        </w:r>
                      </w:ins>
                    </w:p>
                    <w:p w14:paraId="416E8AC8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32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33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{</w:t>
                        </w:r>
                      </w:ins>
                    </w:p>
                    <w:p w14:paraId="48CEEFA0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34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35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IOTHUB_MESSAGE_HANDLE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messageHandle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45CBA637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36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37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int </w:t>
                        </w:r>
                        <w:proofErr w:type="spellStart"/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messageTrackingId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;  /</w:t>
                        </w:r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/ For tracking the messages within the user callback.</w:t>
                        </w:r>
                      </w:ins>
                    </w:p>
                    <w:p w14:paraId="30B464B2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38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39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} EVENT_INSTANCE;</w:t>
                        </w:r>
                      </w:ins>
                    </w:p>
                    <w:p w14:paraId="1387DCE7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40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5E325465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41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42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static void </w:t>
                        </w:r>
                        <w:proofErr w:type="spellStart"/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MessageConfirmationCallback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IOTHUB_CLIENT_CONFIRMATION_RESULT result, void*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userContextCallback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</w:t>
                        </w:r>
                      </w:ins>
                    </w:p>
                    <w:p w14:paraId="4BDC95A9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43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44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{</w:t>
                        </w:r>
                      </w:ins>
                    </w:p>
                    <w:p w14:paraId="68664E9B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45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46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EVENT_INSTANCE*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eventInstance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(EVENT_INSTANCE</w:t>
                        </w:r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*)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userContextCallback</w:t>
                        </w:r>
                        <w:proofErr w:type="spellEnd"/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37E284D3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47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48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(void)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("Confirmation[%d] received for message tracking id = %d with result = %d\r\n",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g_callbackInvoked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eventInstance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-&gt;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messageTrackingId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, result);</w:t>
                        </w:r>
                      </w:ins>
                    </w:p>
                    <w:p w14:paraId="080E5771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49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50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/* Some device specific action code goes here... */</w:t>
                        </w:r>
                      </w:ins>
                    </w:p>
                    <w:p w14:paraId="293D33CA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51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52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g_callbackInvoked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++;</w:t>
                        </w:r>
                      </w:ins>
                    </w:p>
                    <w:p w14:paraId="2BF88687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53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54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}</w:t>
                        </w:r>
                      </w:ins>
                    </w:p>
                    <w:p w14:paraId="784DC115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55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59F52CE0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56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57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int main(void)</w:t>
                        </w:r>
                      </w:ins>
                    </w:p>
                    <w:p w14:paraId="2DC77D18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58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59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{</w:t>
                        </w:r>
                      </w:ins>
                    </w:p>
                    <w:p w14:paraId="5916D4E3" w14:textId="33165308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60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61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const char*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connectionString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"</w:t>
                        </w:r>
                      </w:ins>
                      <w:ins w:id="1862" w:author="Tony Ercolano" w:date="2015-09-24T13:38:00Z">
                        <w:r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[device connection string]</w:t>
                        </w:r>
                      </w:ins>
                      <w:ins w:id="1863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";</w:t>
                        </w:r>
                      </w:ins>
                    </w:p>
                    <w:p w14:paraId="5BF1FA21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64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65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IOTHUB_CLIENT_HANDLE iotHubClientHandle;</w:t>
                        </w:r>
                      </w:ins>
                    </w:p>
                    <w:p w14:paraId="6D15B2E1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66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47C5B58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67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68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EVENT_INSTANCE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eventInstance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[MAX_NUMBER_OF_MESSAGES];</w:t>
                        </w:r>
                      </w:ins>
                    </w:p>
                    <w:p w14:paraId="61C937AD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69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F69D9A9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70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71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size_t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msgLength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1024;</w:t>
                        </w:r>
                      </w:ins>
                    </w:p>
                    <w:p w14:paraId="1AD0253A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72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73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const char*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msgText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malloc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msgLength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);</w:t>
                        </w:r>
                      </w:ins>
                    </w:p>
                    <w:p w14:paraId="3E30ED39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74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75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g_callbackInvoked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0;</w:t>
                        </w:r>
                      </w:ins>
                    </w:p>
                    <w:p w14:paraId="760984A9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76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6633493E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77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78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(void)</w:t>
                        </w:r>
                        <w:proofErr w:type="spellStart"/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"Starting the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client sample to Send Event Asynchronously...\r\n");</w:t>
                        </w:r>
                      </w:ins>
                    </w:p>
                    <w:p w14:paraId="588DC77C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79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522AB278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80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B0D77F1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81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82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if ((iotHubClientHandle =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IoTHubClient_LL_</w:t>
                        </w:r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CreateFromConnectionString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spellStart"/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connectionString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AMQP_Protocol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)) == NULL)</w:t>
                        </w:r>
                      </w:ins>
                    </w:p>
                    <w:p w14:paraId="5EBF23ED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83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84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{</w:t>
                        </w:r>
                      </w:ins>
                    </w:p>
                    <w:p w14:paraId="65D230F5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85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86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(void)</w:t>
                        </w:r>
                        <w:proofErr w:type="spellStart"/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"ERROR: iotHubClientHandle is NULL!\r\n");</w:t>
                        </w:r>
                      </w:ins>
                    </w:p>
                    <w:p w14:paraId="4BAD1C7E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87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88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}</w:t>
                        </w:r>
                      </w:ins>
                    </w:p>
                    <w:p w14:paraId="4B2AE06B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89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90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else</w:t>
                        </w:r>
                      </w:ins>
                    </w:p>
                    <w:p w14:paraId="46F0501F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91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92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{</w:t>
                        </w:r>
                      </w:ins>
                    </w:p>
                    <w:p w14:paraId="0C3E9AA5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93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94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IOTHUB_CLIENT_RESULT </w:t>
                        </w:r>
                        <w:proofErr w:type="spellStart"/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sendResult,getResult</w:t>
                        </w:r>
                        <w:proofErr w:type="spellEnd"/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58BF5633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95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96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IOTHUB_CLIENT_STATUS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sendStatus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3F5ACD73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97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898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for (int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0;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&lt; MAX_NUMBER_OF_MESSAGES;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++)</w:t>
                        </w:r>
                      </w:ins>
                    </w:p>
                    <w:p w14:paraId="19889656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899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00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{</w:t>
                        </w:r>
                      </w:ins>
                    </w:p>
                    <w:p w14:paraId="27FC27C0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01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02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sprintf_s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((char</w:t>
                        </w:r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*)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msgText</w:t>
                        </w:r>
                        <w:proofErr w:type="spellEnd"/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msgLength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, "Message_%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d_From_IoTHubClient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",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);</w:t>
                        </w:r>
                      </w:ins>
                    </w:p>
                    <w:p w14:paraId="0F8DC7AC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03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04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if ((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eventInstance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[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].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messageHandle</w:t>
                        </w:r>
                        <w:proofErr w:type="spellEnd"/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IoTHubMessage_CreateFromString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msgText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)) == NULL)</w:t>
                        </w:r>
                      </w:ins>
                    </w:p>
                    <w:p w14:paraId="4D31B992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05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06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{</w:t>
                        </w:r>
                      </w:ins>
                    </w:p>
                    <w:p w14:paraId="07A8F6B3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07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08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(void)</w:t>
                        </w:r>
                        <w:proofErr w:type="spellStart"/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"ERROR: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IoTHubMessageHandle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is NULL!\r\n");</w:t>
                        </w:r>
                      </w:ins>
                    </w:p>
                    <w:p w14:paraId="780CF0A3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09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10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}</w:t>
                        </w:r>
                      </w:ins>
                    </w:p>
                    <w:p w14:paraId="2378A596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11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12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else</w:t>
                        </w:r>
                      </w:ins>
                    </w:p>
                    <w:p w14:paraId="66753572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13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14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{</w:t>
                        </w:r>
                      </w:ins>
                    </w:p>
                    <w:p w14:paraId="39903AF8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15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16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eventInstance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[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].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messageTrackingId</w:t>
                        </w:r>
                        <w:proofErr w:type="spellEnd"/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MESSAGE_BASE_TRACKING_ID +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6D330CCA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17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18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if ((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sendResult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IoTHubClient_LL_</w:t>
                        </w:r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SendEventAsync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iotHubClientHandle,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eventInstance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[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].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messageHandle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MessageConfirmationCallback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, &amp;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eventInstance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[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])) != IOTHUB_CLIENT_OK)</w:t>
                        </w:r>
                      </w:ins>
                    </w:p>
                    <w:p w14:paraId="5A7E9346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19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20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{</w:t>
                        </w:r>
                      </w:ins>
                    </w:p>
                    <w:p w14:paraId="44E4C1DE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21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22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    (void)</w:t>
                        </w:r>
                        <w:proofErr w:type="spellStart"/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"ERROR: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IoTHubClient_LL_SendEventAsync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..........FAILED! Status is: %d\r\n</w:t>
                        </w:r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",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sendResult</w:t>
                        </w:r>
                        <w:proofErr w:type="spellEnd"/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);</w:t>
                        </w:r>
                      </w:ins>
                    </w:p>
                    <w:p w14:paraId="16EE2889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23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24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}</w:t>
                        </w:r>
                      </w:ins>
                    </w:p>
                    <w:p w14:paraId="4995BCCD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25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26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else</w:t>
                        </w:r>
                      </w:ins>
                    </w:p>
                    <w:p w14:paraId="1078E4AF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27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28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{</w:t>
                        </w:r>
                      </w:ins>
                    </w:p>
                    <w:p w14:paraId="08E9C9BF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29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30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    (void)</w:t>
                        </w:r>
                        <w:proofErr w:type="spellStart"/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IoTHubClient_LL_SendEventAsync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accepted data for transmission to IoT Hub.\r\n");</w:t>
                        </w:r>
                      </w:ins>
                    </w:p>
                    <w:p w14:paraId="0BED5265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31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32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}</w:t>
                        </w:r>
                      </w:ins>
                    </w:p>
                    <w:p w14:paraId="2A7EB466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33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34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getResult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IoTHubClient_LL_</w:t>
                        </w:r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GetSendStatus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iotHubClientHandle, &amp;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sendStatus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);</w:t>
                        </w:r>
                      </w:ins>
                    </w:p>
                    <w:p w14:paraId="59DB8060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35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36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if (</w:t>
                        </w:r>
                        <w:proofErr w:type="spellStart"/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getResult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!</w:t>
                        </w:r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= IOTHUB_CLIENT_OK)</w:t>
                        </w:r>
                      </w:ins>
                    </w:p>
                    <w:p w14:paraId="54D8BC1D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37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38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{</w:t>
                        </w:r>
                      </w:ins>
                    </w:p>
                    <w:p w14:paraId="19B58B31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39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40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    (void)</w:t>
                        </w:r>
                        <w:proofErr w:type="spellStart"/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IoTHubClient_LL_GetSendStatus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failed! status is: %d",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getResult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);</w:t>
                        </w:r>
                      </w:ins>
                    </w:p>
                    <w:p w14:paraId="64A9846E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41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42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}</w:t>
                        </w:r>
                      </w:ins>
                    </w:p>
                    <w:p w14:paraId="564A618D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43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44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else</w:t>
                        </w:r>
                      </w:ins>
                    </w:p>
                    <w:p w14:paraId="7E8D4625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45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46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{</w:t>
                        </w:r>
                      </w:ins>
                    </w:p>
                    <w:p w14:paraId="0CC8F72D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47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48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    (void)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("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IoTHubClient_LL_</w:t>
                        </w:r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GetSendStatus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) returns %d\r\n",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sendStatus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);</w:t>
                        </w:r>
                      </w:ins>
                    </w:p>
                    <w:p w14:paraId="14BF2509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49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50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}</w:t>
                        </w:r>
                      </w:ins>
                    </w:p>
                    <w:p w14:paraId="03FC79C7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51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52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}</w:t>
                        </w:r>
                      </w:ins>
                    </w:p>
                    <w:p w14:paraId="07D880EB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53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54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}</w:t>
                        </w:r>
                      </w:ins>
                    </w:p>
                    <w:p w14:paraId="17D65EA3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55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56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while (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g_callbackInvoked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&lt; MAX_NUMBER_OF_MESSAGES)</w:t>
                        </w:r>
                      </w:ins>
                    </w:p>
                    <w:p w14:paraId="15F94D96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57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58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{</w:t>
                        </w:r>
                      </w:ins>
                    </w:p>
                    <w:p w14:paraId="18223A14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59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60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IoTHubClient_LL_DoWork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(iotHubClientHandle);</w:t>
                        </w:r>
                      </w:ins>
                    </w:p>
                    <w:p w14:paraId="741AC8C9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61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62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getResult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IoTHubClient_LL_</w:t>
                        </w:r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GetSendStatus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iotHubClientHandle, &amp;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sendStatus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);</w:t>
                        </w:r>
                      </w:ins>
                    </w:p>
                    <w:p w14:paraId="4295B7B6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63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64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if (</w:t>
                        </w:r>
                        <w:proofErr w:type="spellStart"/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getResult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!</w:t>
                        </w:r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= IOTHUB_CLIENT_OK)</w:t>
                        </w:r>
                      </w:ins>
                    </w:p>
                    <w:p w14:paraId="04B5A227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65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66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{</w:t>
                        </w:r>
                      </w:ins>
                    </w:p>
                    <w:p w14:paraId="471A6E43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67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68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(void)</w:t>
                        </w:r>
                        <w:proofErr w:type="spellStart"/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IoTHubClient_LL_GetSendStatus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failed! status is: %d",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getResult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);</w:t>
                        </w:r>
                      </w:ins>
                    </w:p>
                    <w:p w14:paraId="5C04CDBD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69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70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}</w:t>
                        </w:r>
                      </w:ins>
                    </w:p>
                    <w:p w14:paraId="3F55BDDA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71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72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else</w:t>
                        </w:r>
                      </w:ins>
                    </w:p>
                    <w:p w14:paraId="57612724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73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74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{</w:t>
                        </w:r>
                      </w:ins>
                    </w:p>
                    <w:p w14:paraId="45276CD7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75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76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(void)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printf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("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IoTHubClient_LL_</w:t>
                        </w:r>
                        <w:proofErr w:type="gram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GetSendStatus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</w:t>
                        </w:r>
                        <w:proofErr w:type="gram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) returns %d\r\n",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sendStatus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);</w:t>
                        </w:r>
                      </w:ins>
                    </w:p>
                    <w:p w14:paraId="14874901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77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78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}</w:t>
                        </w:r>
                      </w:ins>
                    </w:p>
                    <w:p w14:paraId="25085720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79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80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ThreadAPI_Sleep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(SLEEP_IN_MILLISECONDS);</w:t>
                        </w:r>
                      </w:ins>
                    </w:p>
                    <w:p w14:paraId="4C031D19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81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82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}</w:t>
                        </w:r>
                      </w:ins>
                    </w:p>
                    <w:p w14:paraId="2E8023F2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83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84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}</w:t>
                        </w:r>
                      </w:ins>
                    </w:p>
                    <w:p w14:paraId="04EFC8EB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85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DFB9637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86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87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</w:t>
                        </w:r>
                        <w:proofErr w:type="spellStart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IoTHubClient_LL_Destroy</w:t>
                        </w:r>
                        <w:proofErr w:type="spellEnd"/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(iotHubClientHandle);</w:t>
                        </w:r>
                      </w:ins>
                    </w:p>
                    <w:p w14:paraId="37BEBAAF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88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89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return 0;</w:t>
                        </w:r>
                      </w:ins>
                    </w:p>
                    <w:p w14:paraId="2B0CAB69" w14:textId="77777777" w:rsidR="0012658F" w:rsidRPr="0012658F" w:rsidRDefault="0012658F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990" w:author="Tony Ercolano" w:date="2015-09-24T13:37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1991" w:author="Tony Ercolano" w:date="2015-09-24T13:37:00Z">
                        <w:r w:rsidRPr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}</w:t>
                        </w:r>
                      </w:ins>
                    </w:p>
                    <w:p w14:paraId="35271921" w14:textId="2547D343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992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993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&lt;stdio.h&gt;</w:delText>
                        </w:r>
                      </w:del>
                    </w:p>
                    <w:p w14:paraId="37FBDA9C" w14:textId="101FED7C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994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995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&lt;stdlib.h&gt;</w:delText>
                        </w:r>
                      </w:del>
                    </w:p>
                    <w:p w14:paraId="53FE616C" w14:textId="49224349" w:rsidR="006C64A2" w:rsidRPr="009727BE" w:rsidDel="00622BDB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996" w:author="Tony Ercolano" w:date="2015-09-22T18:06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997" w:author="Tony Ercolano" w:date="2015-09-22T18:06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#ifdef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_CRTDBG_MAP_ALLOC</w:delText>
                        </w:r>
                      </w:del>
                    </w:p>
                    <w:p w14:paraId="60EC4266" w14:textId="57DF19D8" w:rsidR="006C64A2" w:rsidRPr="009727BE" w:rsidDel="00622BDB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998" w:author="Tony Ercolano" w:date="2015-09-22T18:06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999" w:author="Tony Ercolano" w:date="2015-09-22T18:06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&lt;crtdbg.h&gt;</w:delText>
                        </w:r>
                      </w:del>
                    </w:p>
                    <w:p w14:paraId="62BC3EE9" w14:textId="0B6A21E4" w:rsidR="006C64A2" w:rsidRPr="009727BE" w:rsidDel="00622BDB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00" w:author="Tony Ercolano" w:date="2015-09-22T18:06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01" w:author="Tony Ercolano" w:date="2015-09-22T18:06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#endif</w:delText>
                        </w:r>
                      </w:del>
                    </w:p>
                    <w:p w14:paraId="6AC65426" w14:textId="44C58AFB" w:rsidR="006C64A2" w:rsidRPr="009727BE" w:rsidDel="00622BDB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02" w:author="Tony Ercolano" w:date="2015-09-22T18:06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03" w:author="Tony Ercolano" w:date="2015-09-22T18:06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"gballoc.h"</w:delText>
                        </w:r>
                      </w:del>
                    </w:p>
                    <w:p w14:paraId="55971809" w14:textId="33E674C8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04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05" w:author="Tony Ercolano" w:date="2015-09-22T18:06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2081F035" w14:textId="6F025606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06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07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hub_client.h"</w:delText>
                        </w:r>
                      </w:del>
                    </w:p>
                    <w:p w14:paraId="33E8DA0D" w14:textId="64CB41A6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08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09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hub_message.h"</w:delText>
                        </w:r>
                      </w:del>
                    </w:p>
                    <w:p w14:paraId="0701F26D" w14:textId="55D48176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10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11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"threadapi.h"</w:delText>
                        </w:r>
                      </w:del>
                    </w:p>
                    <w:p w14:paraId="70BE00EF" w14:textId="634E2500" w:rsidR="006C64A2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12" w:author="Tony Ercolano" w:date="2015-09-24T13:37:00Z"/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</w:pPr>
                      <w:del w:id="2013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"crt_abstractions.h"</w:delText>
                        </w:r>
                      </w:del>
                    </w:p>
                    <w:p w14:paraId="4436B9A6" w14:textId="20F0A178" w:rsidR="006C64A2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14" w:author="Tony Ercolano" w:date="2015-09-24T13:37:00Z"/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</w:pPr>
                      <w:del w:id="2015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iothubtransportamqp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.h"</w:delText>
                        </w:r>
                      </w:del>
                    </w:p>
                    <w:p w14:paraId="027CF3A5" w14:textId="4A6F34B0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16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0E9BA85B" w14:textId="27451157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17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18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0496735F" w14:textId="4C2947C4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19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20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#define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MAX_NUMBER_OF_MESSAGES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5</w:delText>
                        </w:r>
                      </w:del>
                    </w:p>
                    <w:p w14:paraId="1AD4B27F" w14:textId="66B3070A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21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22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6CD06157" w14:textId="63C6C229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23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24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static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const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unsigned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SLEEP_IN_MILLISECONDS = 500;</w:delText>
                        </w:r>
                      </w:del>
                    </w:p>
                    <w:p w14:paraId="11333115" w14:textId="7EB64A8A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25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26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static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const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MESSAGE_BASE_TRACKING_ID = 42;</w:delText>
                        </w:r>
                      </w:del>
                    </w:p>
                    <w:p w14:paraId="73EEAA73" w14:textId="03754C38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27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28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static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g_callbackInvoked;</w:delText>
                        </w:r>
                      </w:del>
                    </w:p>
                    <w:p w14:paraId="260DE3FB" w14:textId="45F9A49C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29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30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7DEFE4BA" w14:textId="57710792" w:rsidR="006C64A2" w:rsidDel="00622BDB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31" w:author="Tony Ercolano" w:date="2015-09-22T18:08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32" w:author="Tony Ercolano" w:date="2015-09-22T18:08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DEFINE_ENUM_STRINGS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(</w:delText>
                        </w:r>
                        <w:r w:rsidDel="00622BD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CLIENT_CONFIRMATION_RESULT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CLIENT_CONFIRMATION_RESULT_VALUES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7726BDE3" w14:textId="233A52ED" w:rsidR="006C64A2" w:rsidRPr="009727BE" w:rsidDel="00622BDB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33" w:author="Tony Ercolano" w:date="2015-09-22T18:08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34" w:author="Tony Ercolano" w:date="2015-09-22T18:08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DEFINE_ENUM_STRINGS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(</w:delText>
                        </w:r>
                        <w:r w:rsidDel="00622BD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CLIENT_RESULT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CLIENT_RESULT_VALUES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244F934B" w14:textId="0F8C1249" w:rsidR="006C64A2" w:rsidRPr="009727BE" w:rsidDel="00622BDB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35" w:author="Tony Ercolano" w:date="2015-09-22T18:08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1BD27865" w14:textId="152CCB38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36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37" w:author="Tony Ercolano" w:date="2015-09-22T18:08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74616D7D" w14:textId="46C6AA0E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38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39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typedef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struct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_INSTANCE_TAG</w:delText>
                        </w:r>
                      </w:del>
                    </w:p>
                    <w:p w14:paraId="58B25A75" w14:textId="4E76B05B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40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41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{</w:delText>
                        </w:r>
                      </w:del>
                    </w:p>
                    <w:p w14:paraId="4D4512B2" w14:textId="29D60DC1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42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43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MESSAGE_HANDLE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messageHandle;</w:delText>
                        </w:r>
                      </w:del>
                    </w:p>
                    <w:p w14:paraId="6DEB087C" w14:textId="7376EE61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44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45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messageTrackingId; 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8000"/>
                            <w:sz w:val="10"/>
                            <w:szCs w:val="20"/>
                          </w:rPr>
                          <w:delText>// For tracking the messages within the user callback.</w:delText>
                        </w:r>
                      </w:del>
                    </w:p>
                    <w:p w14:paraId="6CB1645F" w14:textId="1248F418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46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47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}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_INSTANCE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6C647CEE" w14:textId="13C8F3DE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48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49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6619B05E" w14:textId="0A04F655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50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51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static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</w:del>
                      <w:del w:id="2052" w:author="Tony Ercolano" w:date="2015-09-22T18:09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Receive</w:delText>
                        </w:r>
                      </w:del>
                      <w:del w:id="2053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ConfirmationCallback(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CLIENT_CONFIRMATION_RESULT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808080"/>
                            <w:sz w:val="10"/>
                            <w:szCs w:val="20"/>
                          </w:rPr>
                          <w:delText>result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808080"/>
                            <w:sz w:val="10"/>
                            <w:szCs w:val="20"/>
                          </w:rPr>
                          <w:delText>userContextCallback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</w:delText>
                        </w:r>
                      </w:del>
                    </w:p>
                    <w:p w14:paraId="028FF45F" w14:textId="7B6AD206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54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55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{</w:delText>
                        </w:r>
                      </w:del>
                    </w:p>
                    <w:p w14:paraId="4ABCB5C8" w14:textId="53FFAE72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56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57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_INSTANCE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 = (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_INSTANCE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*)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808080"/>
                            <w:sz w:val="10"/>
                            <w:szCs w:val="20"/>
                          </w:rPr>
                          <w:delText>userContextCallback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449691B2" w14:textId="36966C5C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58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59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(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"Confirmation[%d] received for message tracking id = %d with result = %s\r\n"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g_callbackInvoked,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Instance-&gt;messageTrackingId,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ENUM_TO_STRING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(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CLIENT_CONFIRMATION_RESULT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808080"/>
                            <w:sz w:val="10"/>
                            <w:szCs w:val="20"/>
                          </w:rPr>
                          <w:delText>result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));</w:delText>
                        </w:r>
                      </w:del>
                    </w:p>
                    <w:p w14:paraId="5F6043E9" w14:textId="2976D688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60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61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8000"/>
                            <w:sz w:val="10"/>
                            <w:szCs w:val="20"/>
                          </w:rPr>
                          <w:delText>/* Some device specific action code goes here... */</w:delText>
                        </w:r>
                      </w:del>
                    </w:p>
                    <w:p w14:paraId="0B1A3137" w14:textId="4F10F653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62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63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g_callbackInvoked++;</w:delText>
                        </w:r>
                      </w:del>
                    </w:p>
                    <w:p w14:paraId="06DED038" w14:textId="58C69C9A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64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65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}</w:delText>
                        </w:r>
                      </w:del>
                    </w:p>
                    <w:p w14:paraId="2CE6A187" w14:textId="5672A09A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66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67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26CF7FD3" w14:textId="20904960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68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69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main(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</w:delText>
                        </w:r>
                      </w:del>
                    </w:p>
                    <w:p w14:paraId="01679BF2" w14:textId="5A5BB892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70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71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{</w:delText>
                        </w:r>
                      </w:del>
                    </w:p>
                    <w:p w14:paraId="7ED641AA" w14:textId="5C5FF024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72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73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CLIENT_CONFIG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HubClientConfig;</w:delText>
                        </w:r>
                      </w:del>
                    </w:p>
                    <w:p w14:paraId="7CA22425" w14:textId="03F194B7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74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75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CLIENT_HANDLE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iotHubClientHandle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7351A1E4" w14:textId="65E2E873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76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77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1DBC8AD0" w14:textId="13089553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78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79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_INSTANCE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MAX_NUMBER_OF_MESSAGES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];</w:delText>
                        </w:r>
                      </w:del>
                    </w:p>
                    <w:p w14:paraId="6525FF17" w14:textId="4B555197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80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81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7DB7F1AA" w14:textId="43BA8DD3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82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83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size_t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msgLength = 1024;</w:delText>
                        </w:r>
                      </w:del>
                    </w:p>
                    <w:p w14:paraId="14BEFE92" w14:textId="125310C8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84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85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const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char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 msgText = malloc(msgLength);</w:delText>
                        </w:r>
                      </w:del>
                    </w:p>
                    <w:p w14:paraId="7E38EB98" w14:textId="17B77D69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86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87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g_callbackInvoked = 0;</w:delText>
                        </w:r>
                      </w:del>
                    </w:p>
                    <w:p w14:paraId="68B32E23" w14:textId="7552D3D2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88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89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3CFDE1BC" w14:textId="2715700A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90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91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(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"Starting the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Hub client sample to Send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 Asynchronously...\r\n"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72C9CE26" w14:textId="7C77E474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92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93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42F67460" w14:textId="335A7A3E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94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95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8000"/>
                            <w:sz w:val="10"/>
                            <w:szCs w:val="20"/>
                          </w:rPr>
                          <w:delText>/* Setup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8000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8000"/>
                            <w:sz w:val="10"/>
                            <w:szCs w:val="20"/>
                          </w:rPr>
                          <w:delText>Hub client configuration */</w:delText>
                        </w:r>
                      </w:del>
                    </w:p>
                    <w:p w14:paraId="03DB685C" w14:textId="4C6FC472" w:rsidR="006C64A2" w:rsidRPr="009727BE" w:rsidDel="006F7376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096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097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.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HubName = 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</w:del>
                      <w:del w:id="2098" w:author="Tony Ercolano" w:date="2015-09-22T18:09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sdktesthub</w:delText>
                        </w:r>
                      </w:del>
                      <w:del w:id="2099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133F50F7" w14:textId="51979818" w:rsidR="006C64A2" w:rsidRPr="009727BE" w:rsidDel="006F7376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00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01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.deviceId = 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</w:del>
                      <w:del w:id="2102" w:author="Tony Ercolano" w:date="2015-09-22T18:09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devicec4828b8f55064c8b889be1fd5bf1ae1f</w:delText>
                        </w:r>
                      </w:del>
                      <w:del w:id="2103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7F11C867" w14:textId="7FD44164" w:rsidR="006C64A2" w:rsidDel="006F7376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04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05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.deviceKey = 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"oUVWpT/yBLl7YuKD324oW+f3ybXgKWLnczg+mamlsT4="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564526F7" w14:textId="49EF18FB" w:rsidR="006C64A2" w:rsidRPr="009727BE" w:rsidDel="006F7376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06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07" w:author="Tony Ercolano" w:date="2015-09-22T18:10:00Z"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   iotHubClientConfig.iotHubSuffix = "</w:delText>
                        </w:r>
                        <w:r w:rsidRPr="004105F6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private.azure-devices-int.net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";</w:delText>
                        </w:r>
                      </w:del>
                    </w:p>
                    <w:p w14:paraId="68420BDB" w14:textId="39E9D647" w:rsidR="006C64A2" w:rsidRPr="00C80CAC" w:rsidDel="006F7376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08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del w:id="2109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iotHubClientConfig</w:delText>
                        </w:r>
                        <w:r w:rsidRPr="00C80CAC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.protocol = DeviceClientProvideAmqpResources;</w:delText>
                        </w:r>
                      </w:del>
                    </w:p>
                    <w:p w14:paraId="48CDB4E3" w14:textId="73FB8919" w:rsidR="006C64A2" w:rsidRPr="00C80CAC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10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del w:id="2111" w:author="Tony Ercolano" w:date="2015-09-24T13:37:00Z">
                        <w:r w:rsidRPr="00C80CAC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 xml:space="preserve"> </w:delText>
                        </w:r>
                      </w:del>
                    </w:p>
                    <w:p w14:paraId="16A14AA0" w14:textId="06EDB46F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12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13" w:author="Tony Ercolano" w:date="2015-09-24T13:37:00Z">
                        <w:r w:rsidRPr="00C80CAC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   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if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((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iotHubClientHandle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=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IoTHubClient_LL_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Create(&amp;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)) ==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NULL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</w:delText>
                        </w:r>
                      </w:del>
                    </w:p>
                    <w:p w14:paraId="44B88DA7" w14:textId="682FB2D4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14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15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{</w:delText>
                        </w:r>
                      </w:del>
                    </w:p>
                    <w:p w14:paraId="771F1BFA" w14:textId="50F9F285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16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17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(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"ERROR: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iotHubClientHandle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 is NULL!\r\n"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7F813DA1" w14:textId="1FD9C078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18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19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}</w:delText>
                        </w:r>
                      </w:del>
                    </w:p>
                    <w:p w14:paraId="1C26346A" w14:textId="3584CD1C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20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21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else</w:delText>
                        </w:r>
                      </w:del>
                    </w:p>
                    <w:p w14:paraId="00B581C8" w14:textId="42BD88D5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22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23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{</w:delText>
                        </w:r>
                      </w:del>
                    </w:p>
                    <w:p w14:paraId="4E407CC5" w14:textId="4373C702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24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25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for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i = 0; i &lt;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MAX_NUMBER_OF_MESSAGES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 i++)</w:delText>
                        </w:r>
                      </w:del>
                    </w:p>
                    <w:p w14:paraId="1AFF645E" w14:textId="4BA6723D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26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27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{</w:delText>
                        </w:r>
                      </w:del>
                    </w:p>
                    <w:p w14:paraId="52BA1E13" w14:textId="10B0519D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28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29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sprintf_s((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char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*)msgText, msgLength,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"Message_%d_From_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HubClient"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i);</w:delText>
                        </w:r>
                      </w:del>
                    </w:p>
                    <w:p w14:paraId="49209405" w14:textId="4B26FFEF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30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31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if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((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Instance[i].messageHandle =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IoTHubMessage_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Create()) ==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NULL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</w:delText>
                        </w:r>
                      </w:del>
                    </w:p>
                    <w:p w14:paraId="01DB6AD9" w14:textId="323557EE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32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33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{</w:delText>
                        </w:r>
                      </w:del>
                    </w:p>
                    <w:p w14:paraId="599EB0F1" w14:textId="25AA8CD1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34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35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(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"ERROR: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IoTHubMessage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Handle is NULL!\r\n"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37F6EA8A" w14:textId="1AE906A5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36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37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}</w:delText>
                        </w:r>
                      </w:del>
                    </w:p>
                    <w:p w14:paraId="16908A93" w14:textId="4FDECF89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38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39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else</w:delText>
                        </w:r>
                      </w:del>
                    </w:p>
                    <w:p w14:paraId="4220E618" w14:textId="31CCA2EC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40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41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{</w:delText>
                        </w:r>
                      </w:del>
                    </w:p>
                    <w:p w14:paraId="03280582" w14:textId="0BA5158A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42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43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Instance[i].messageTrackingId = MESSAGE_BASE_TRACKING_ID + i;</w:delText>
                        </w:r>
                      </w:del>
                    </w:p>
                    <w:p w14:paraId="3167F716" w14:textId="5738048E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44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45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7C7EDCEF" w14:textId="37693ACD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46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47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if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IoTHubMessage_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SetData(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Instance[i].messageHandle, (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const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unsigned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char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*)msgText, strlen(msgText)) !=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MESSAGE_OK)</w:delText>
                        </w:r>
                      </w:del>
                    </w:p>
                    <w:p w14:paraId="29EEBAC8" w14:textId="5B019985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48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49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{</w:delText>
                        </w:r>
                      </w:del>
                    </w:p>
                    <w:p w14:paraId="46804B2B" w14:textId="11F6130B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50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51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(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"ERROR: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IoTHubMessage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 failed to set data!\r\n"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42D09985" w14:textId="07480B48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52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53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}</w:delText>
                        </w:r>
                      </w:del>
                    </w:p>
                    <w:p w14:paraId="579E688B" w14:textId="15751B9D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54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55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else</w:delText>
                        </w:r>
                      </w:del>
                    </w:p>
                    <w:p w14:paraId="731D858B" w14:textId="48B10BD5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56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57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{</w:delText>
                        </w:r>
                      </w:del>
                    </w:p>
                    <w:p w14:paraId="4E9918A9" w14:textId="07FC662E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58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59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if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IoTHubClient_LL_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Send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Async(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iotHubClientHandle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Instance[i].messageHandle, ReceiveConfirmationCallback, &amp;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Instance[i]) !=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CLIENT_OK)</w:delText>
                        </w:r>
                      </w:del>
                    </w:p>
                    <w:p w14:paraId="6253EC46" w14:textId="78E8A0F0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60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61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{</w:delText>
                        </w:r>
                      </w:del>
                    </w:p>
                    <w:p w14:paraId="489C3450" w14:textId="6AFB5BC3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62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63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    (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"ERROR: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HubClient_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LL_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Send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Async..........FAILED!\r\n"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2B8FB6B5" w14:textId="47FC35D6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64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65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}</w:delText>
                        </w:r>
                      </w:del>
                    </w:p>
                    <w:p w14:paraId="436108D5" w14:textId="1A041A8C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66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67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else</w:delText>
                        </w:r>
                      </w:del>
                    </w:p>
                    <w:p w14:paraId="7C9CAD5D" w14:textId="2A7B1E04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68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69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{</w:delText>
                        </w:r>
                      </w:del>
                    </w:p>
                    <w:p w14:paraId="21B3CEC2" w14:textId="0583A719" w:rsidR="006C64A2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70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71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    (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IoTHubClient_LL_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Send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Async accepted data for transmission to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 Hub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.\r\n"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0A0FB9A1" w14:textId="0F009C47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72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73" w:author="Tony Ercolano" w:date="2015-09-24T13:37:00Z"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ab/>
                          <w:delText xml:space="preserve">        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while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(g_callbackInvoked &lt;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MAX_NUMBER_OF_MESSAGES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</w:delText>
                        </w:r>
                      </w:del>
                    </w:p>
                    <w:p w14:paraId="1850FE1A" w14:textId="18D00807" w:rsidR="006C64A2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74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75" w:author="Tony Ercolano" w:date="2015-09-24T13:37:00Z"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                   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{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7630F027" w14:textId="05121F3D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76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77" w:author="Tony Ercolano" w:date="2015-09-24T13:37:00Z"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                           IoTHubClient_LL_DoWork(iotHubClientHandle);</w:delText>
                        </w:r>
                      </w:del>
                    </w:p>
                    <w:p w14:paraId="4E79F7A9" w14:textId="2E29E4BB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78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79" w:author="Tony Ercolano" w:date="2015-09-24T13:37:00Z"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                   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ThreadAPI_Sleep(SLEEP_IN_MILLISECONDS);</w:delText>
                        </w:r>
                      </w:del>
                    </w:p>
                    <w:p w14:paraId="381EF306" w14:textId="1665B776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80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81" w:author="Tony Ercolano" w:date="2015-09-24T13:37:00Z"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                   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}</w:delText>
                        </w:r>
                      </w:del>
                    </w:p>
                    <w:p w14:paraId="165E04D9" w14:textId="2F84A0AF" w:rsidR="006C64A2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82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83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}</w:delText>
                        </w:r>
                      </w:del>
                    </w:p>
                    <w:p w14:paraId="2FECC03D" w14:textId="0443CB4C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84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85" w:author="Tony Ercolano" w:date="2015-09-24T13:37:00Z"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                   (void)printf("IoTHubClient_GetSendStatus() returns %s\r\n", ENUM_TO_STRING(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CLIENT_RESULT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 xml:space="preserve">, </w:delText>
                        </w:r>
                        <w:r w:rsidRPr="00706A9E" w:rsidDel="0012658F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IoTHubClient_GetSendStatus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(</w:delText>
                        </w:r>
                        <w:r w:rsidRPr="00706A9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iotHubClientHandle));</w:delText>
                        </w:r>
                      </w:del>
                    </w:p>
                    <w:p w14:paraId="2897C1F9" w14:textId="37DADEB4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86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87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}</w:delText>
                        </w:r>
                      </w:del>
                    </w:p>
                    <w:p w14:paraId="60F930D1" w14:textId="629E6CCA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88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89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}</w:delText>
                        </w:r>
                      </w:del>
                    </w:p>
                    <w:p w14:paraId="52D2A714" w14:textId="72C07392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90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91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}</w:delText>
                        </w:r>
                      </w:del>
                    </w:p>
                    <w:p w14:paraId="76608C58" w14:textId="1E20B02C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92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93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}</w:delText>
                        </w:r>
                      </w:del>
                    </w:p>
                    <w:p w14:paraId="70F50340" w14:textId="67133D7B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94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95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028AB50D" w14:textId="6CD1B7B8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96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97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IoTHubClient_LL_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Destroy(</w:delText>
                        </w:r>
                        <w:r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iotHubClientHandle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1E505E82" w14:textId="716A3FEF" w:rsidR="006C64A2" w:rsidRPr="009727BE" w:rsidDel="0012658F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2198" w:author="Tony Ercolano" w:date="2015-09-24T13:37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199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return</w:delText>
                        </w:r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0;</w:delText>
                        </w:r>
                      </w:del>
                    </w:p>
                    <w:p w14:paraId="0C467035" w14:textId="1423B83A" w:rsidR="006C64A2" w:rsidRPr="009727BE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2200" w:author="Tony Ercolano" w:date="2015-09-24T13:37:00Z">
                        <w:r w:rsidRPr="009727BE" w:rsidDel="0012658F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}</w:delText>
                        </w:r>
                      </w:del>
                    </w:p>
                    <w:p w14:paraId="054B569B" w14:textId="77777777" w:rsidR="006C64A2" w:rsidRPr="00DE4E6A" w:rsidRDefault="006C64A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DDF437B" w14:textId="77777777" w:rsidR="001F152E" w:rsidDel="00BF2DF0" w:rsidRDefault="001F152E">
      <w:pPr>
        <w:pStyle w:val="Heading1"/>
        <w:rPr>
          <w:del w:id="1321" w:author="Tony Ercolano" w:date="2015-09-23T11:45:00Z"/>
        </w:rPr>
        <w:pPrChange w:id="1322" w:author="Tony Ercolano" w:date="2015-09-23T17:45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</w:p>
    <w:p w14:paraId="12B3128F" w14:textId="268DAB7B" w:rsidR="000E08A5" w:rsidRDefault="000E08A5">
      <w:pPr>
        <w:pStyle w:val="Heading1"/>
        <w:pPrChange w:id="1323" w:author="Tony Ercolano" w:date="2015-09-23T17:45:00Z">
          <w:pPr/>
        </w:pPrChange>
      </w:pPr>
      <w:del w:id="1324" w:author="Tony Ercolano" w:date="2015-09-23T11:41:00Z">
        <w:r w:rsidDel="00BF2DF0">
          <w:br w:type="page"/>
        </w:r>
      </w:del>
    </w:p>
    <w:p w14:paraId="088EF50D" w14:textId="5219336A" w:rsidR="000E08A5" w:rsidRDefault="00002F4D" w:rsidP="000E08A5">
      <w:pPr>
        <w:pStyle w:val="Heading1"/>
        <w:spacing w:line="360" w:lineRule="auto"/>
      </w:pPr>
      <w:r>
        <w:rPr>
          <w:noProof/>
        </w:rPr>
        <w:lastRenderedPageBreak/>
        <w:t xml:space="preserve">IoTHub </w:t>
      </w:r>
      <w:r w:rsidR="002C5279">
        <w:rPr>
          <w:noProof/>
        </w:rPr>
        <w:t xml:space="preserve">message </w:t>
      </w:r>
      <w:r w:rsidR="000E08A5">
        <w:t>APIs</w:t>
      </w:r>
    </w:p>
    <w:p w14:paraId="27E358D0" w14:textId="1A768043" w:rsidR="001D7426" w:rsidRPr="001D7426" w:rsidRDefault="009F076A" w:rsidP="001D7426">
      <w:pPr>
        <w:pStyle w:val="Heading2"/>
        <w:rPr>
          <w:rFonts w:eastAsia="Times New Roman"/>
        </w:rPr>
      </w:pPr>
      <w:ins w:id="1325" w:author="Tony Ercolano" w:date="2015-09-22T18:43:00Z">
        <w:r w:rsidRPr="009F076A">
          <w:rPr>
            <w:rFonts w:eastAsia="Times New Roman"/>
            <w:color w:val="2B91AF"/>
          </w:rPr>
          <w:t xml:space="preserve">IOTHUB_MESSAGE_HANDLE </w:t>
        </w:r>
        <w:proofErr w:type="spellStart"/>
        <w:r w:rsidRPr="009F076A">
          <w:rPr>
            <w:rFonts w:eastAsia="Times New Roman"/>
            <w:color w:val="2B91AF"/>
          </w:rPr>
          <w:t>IoTHubMessage_CreateFromByteArray</w:t>
        </w:r>
        <w:proofErr w:type="spellEnd"/>
        <w:r w:rsidRPr="009F076A">
          <w:rPr>
            <w:rFonts w:eastAsia="Times New Roman"/>
            <w:color w:val="2B91AF"/>
          </w:rPr>
          <w:t xml:space="preserve">(const unsigned char* </w:t>
        </w:r>
        <w:proofErr w:type="spellStart"/>
        <w:r w:rsidRPr="009F076A">
          <w:rPr>
            <w:rFonts w:eastAsia="Times New Roman"/>
            <w:color w:val="2B91AF"/>
          </w:rPr>
          <w:t>byteArray</w:t>
        </w:r>
        <w:proofErr w:type="spellEnd"/>
        <w:r w:rsidRPr="009F076A">
          <w:rPr>
            <w:rFonts w:eastAsia="Times New Roman"/>
            <w:color w:val="2B91AF"/>
          </w:rPr>
          <w:t xml:space="preserve">, </w:t>
        </w:r>
        <w:proofErr w:type="spellStart"/>
        <w:r w:rsidRPr="009F076A">
          <w:rPr>
            <w:rFonts w:eastAsia="Times New Roman"/>
            <w:color w:val="2B91AF"/>
          </w:rPr>
          <w:t>size_t</w:t>
        </w:r>
        <w:proofErr w:type="spellEnd"/>
        <w:r w:rsidRPr="009F076A">
          <w:rPr>
            <w:rFonts w:eastAsia="Times New Roman"/>
            <w:color w:val="2B91AF"/>
          </w:rPr>
          <w:t xml:space="preserve"> size)</w:t>
        </w:r>
        <w:r w:rsidRPr="009F076A" w:rsidDel="009F076A">
          <w:rPr>
            <w:rFonts w:eastAsia="Times New Roman"/>
            <w:color w:val="2B91AF"/>
          </w:rPr>
          <w:t xml:space="preserve"> </w:t>
        </w:r>
      </w:ins>
      <w:del w:id="1326" w:author="Tony Ercolano" w:date="2015-09-22T18:43:00Z">
        <w:r w:rsidR="001B0681" w:rsidDel="009F076A">
          <w:rPr>
            <w:rFonts w:eastAsia="Times New Roman"/>
            <w:color w:val="2B91AF"/>
          </w:rPr>
          <w:delText>IOTHUB_</w:delText>
        </w:r>
        <w:r w:rsidR="001D7426" w:rsidRPr="001D7426" w:rsidDel="009F076A">
          <w:rPr>
            <w:rFonts w:eastAsia="Times New Roman"/>
            <w:color w:val="2B91AF"/>
          </w:rPr>
          <w:delText>MESSAGE_HANDLE</w:delText>
        </w:r>
        <w:r w:rsidR="001D7426" w:rsidRPr="001D7426" w:rsidDel="009F076A">
          <w:rPr>
            <w:rFonts w:eastAsia="Times New Roman"/>
          </w:rPr>
          <w:delText> </w:delText>
        </w:r>
        <w:r w:rsidR="00382DFD" w:rsidDel="009F076A">
          <w:rPr>
            <w:rFonts w:eastAsia="Times New Roman"/>
          </w:rPr>
          <w:delText>IoTHubMessage_</w:delText>
        </w:r>
        <w:r w:rsidR="001D7426" w:rsidRPr="001D7426" w:rsidDel="009F076A">
          <w:rPr>
            <w:rFonts w:eastAsia="Times New Roman"/>
          </w:rPr>
          <w:delText>Create(</w:delText>
        </w:r>
        <w:r w:rsidR="001D7426" w:rsidRPr="001D7426" w:rsidDel="009F076A">
          <w:rPr>
            <w:rFonts w:eastAsia="Times New Roman"/>
            <w:color w:val="0000FF"/>
          </w:rPr>
          <w:delText>void</w:delText>
        </w:r>
        <w:r w:rsidR="001D7426" w:rsidRPr="001D7426" w:rsidDel="009F076A">
          <w:rPr>
            <w:rFonts w:eastAsia="Times New Roman"/>
          </w:rPr>
          <w:delText>)</w:delText>
        </w:r>
      </w:del>
      <w:r w:rsidR="001D7426" w:rsidRPr="001D7426">
        <w:rPr>
          <w:rFonts w:eastAsia="Times New Roman"/>
        </w:rPr>
        <w:t>;</w:t>
      </w:r>
    </w:p>
    <w:p w14:paraId="05DA6197" w14:textId="1B99E59E" w:rsidR="00540BB6" w:rsidRDefault="00540BB6" w:rsidP="00540BB6">
      <w:r>
        <w:t>Creates a</w:t>
      </w:r>
      <w:r w:rsidR="00466AC2">
        <w:t>n</w:t>
      </w:r>
      <w:r>
        <w:t xml:space="preserve"> </w:t>
      </w:r>
      <w:del w:id="1327" w:author="Tony Ercolano" w:date="2015-09-22T18:43:00Z">
        <w:r w:rsidR="00466AC2" w:rsidDel="009F076A">
          <w:delText xml:space="preserve">empty </w:delText>
        </w:r>
      </w:del>
      <w:r w:rsidR="00170891">
        <w:t>IoT Hub</w:t>
      </w:r>
      <w:r>
        <w:t xml:space="preserve"> </w:t>
      </w:r>
      <w:r w:rsidR="00466AC2">
        <w:t xml:space="preserve">message to be used for operations between the device and </w:t>
      </w:r>
      <w:r w:rsidR="00170891">
        <w:t>IoT Hub</w:t>
      </w:r>
      <w:r>
        <w:t>.</w:t>
      </w:r>
      <w:ins w:id="1328" w:author="Tony Ercolano" w:date="2015-09-22T18:43:00Z">
        <w:r w:rsidR="009F076A">
          <w:t xml:space="preserve">  The data pointed to by </w:t>
        </w:r>
        <w:proofErr w:type="spellStart"/>
        <w:r w:rsidR="009F076A">
          <w:t>byteArray</w:t>
        </w:r>
        <w:proofErr w:type="spellEnd"/>
        <w:r w:rsidR="009F076A">
          <w:t xml:space="preserve"> may contain unprintable data and is not zero terminated.</w:t>
        </w:r>
      </w:ins>
    </w:p>
    <w:p w14:paraId="25DE8F9C" w14:textId="77777777" w:rsidR="00540BB6" w:rsidRDefault="00540BB6" w:rsidP="00540BB6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540BB6" w14:paraId="6E444598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381E86" w14:textId="77777777" w:rsidR="00540BB6" w:rsidRDefault="00540BB6" w:rsidP="007167CA">
            <w:r>
              <w:t>Name</w:t>
            </w:r>
          </w:p>
        </w:tc>
        <w:tc>
          <w:tcPr>
            <w:tcW w:w="5940" w:type="dxa"/>
          </w:tcPr>
          <w:p w14:paraId="11F7E621" w14:textId="77777777" w:rsidR="00540BB6" w:rsidRDefault="00540BB6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40BB6" w14:paraId="62F005FE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2ECE9B" w14:textId="460C9051" w:rsidR="00540BB6" w:rsidRDefault="009F076A" w:rsidP="007167CA">
            <w:proofErr w:type="spellStart"/>
            <w:ins w:id="1329" w:author="Tony Ercolano" w:date="2015-09-22T18:44:00Z">
              <w:r>
                <w:t>byteArray</w:t>
              </w:r>
            </w:ins>
            <w:proofErr w:type="spellEnd"/>
            <w:del w:id="1330" w:author="Tony Ercolano" w:date="2015-09-22T18:44:00Z">
              <w:r w:rsidR="00884A47" w:rsidDel="009F076A">
                <w:delText>void</w:delText>
              </w:r>
            </w:del>
          </w:p>
        </w:tc>
        <w:tc>
          <w:tcPr>
            <w:tcW w:w="5940" w:type="dxa"/>
          </w:tcPr>
          <w:p w14:paraId="3AB8E9D9" w14:textId="24063B53" w:rsidR="00540BB6" w:rsidRDefault="009F076A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1331" w:author="Tony Ercolano" w:date="2015-09-22T18:45:00Z">
              <w:r>
                <w:t xml:space="preserve">A pointer to </w:t>
              </w:r>
            </w:ins>
            <w:ins w:id="1332" w:author="Tony Ercolano" w:date="2015-09-22T18:46:00Z">
              <w:r>
                <w:t>data for the message.</w:t>
              </w:r>
            </w:ins>
          </w:p>
        </w:tc>
      </w:tr>
      <w:tr w:rsidR="009F076A" w14:paraId="677A7237" w14:textId="77777777" w:rsidTr="007167CA">
        <w:trPr>
          <w:ins w:id="1333" w:author="Tony Ercolano" w:date="2015-09-22T18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6366A0" w14:textId="3C8BD663" w:rsidR="009F076A" w:rsidRDefault="009F076A" w:rsidP="007167CA">
            <w:pPr>
              <w:rPr>
                <w:ins w:id="1334" w:author="Tony Ercolano" w:date="2015-09-22T18:46:00Z"/>
              </w:rPr>
            </w:pPr>
            <w:ins w:id="1335" w:author="Tony Ercolano" w:date="2015-09-22T18:46:00Z">
              <w:r>
                <w:t>size</w:t>
              </w:r>
            </w:ins>
          </w:p>
        </w:tc>
        <w:tc>
          <w:tcPr>
            <w:tcW w:w="5940" w:type="dxa"/>
          </w:tcPr>
          <w:p w14:paraId="6564CF88" w14:textId="090D0E87" w:rsidR="009F076A" w:rsidRDefault="009F076A" w:rsidP="0071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36" w:author="Tony Ercolano" w:date="2015-09-22T18:46:00Z"/>
              </w:rPr>
            </w:pPr>
            <w:ins w:id="1337" w:author="Tony Ercolano" w:date="2015-09-22T18:46:00Z">
              <w:r>
                <w:t xml:space="preserve">The number of unsigned chars pointed to by </w:t>
              </w:r>
            </w:ins>
            <w:proofErr w:type="spellStart"/>
            <w:ins w:id="1338" w:author="Tony Ercolano" w:date="2015-09-22T18:47:00Z">
              <w:r>
                <w:t>byteArray</w:t>
              </w:r>
              <w:proofErr w:type="spellEnd"/>
              <w:r>
                <w:t xml:space="preserve">.  If size is </w:t>
              </w:r>
              <w:proofErr w:type="gramStart"/>
              <w:r>
                <w:t>zero</w:t>
              </w:r>
              <w:proofErr w:type="gramEnd"/>
              <w:r>
                <w:t xml:space="preserve"> then </w:t>
              </w:r>
              <w:proofErr w:type="spellStart"/>
              <w:r>
                <w:t>byteArray</w:t>
              </w:r>
              <w:proofErr w:type="spellEnd"/>
              <w:r>
                <w:t xml:space="preserve"> may be NULL.  If size is not zero then </w:t>
              </w:r>
              <w:proofErr w:type="spellStart"/>
              <w:r>
                <w:t>byteArray</w:t>
              </w:r>
              <w:proofErr w:type="spellEnd"/>
              <w:r>
                <w:t xml:space="preserve"> MUST NOT be NULL.</w:t>
              </w:r>
            </w:ins>
          </w:p>
        </w:tc>
      </w:tr>
    </w:tbl>
    <w:p w14:paraId="25E8E30A" w14:textId="77777777" w:rsidR="00540BB6" w:rsidRDefault="00540BB6" w:rsidP="00540BB6">
      <w:pPr>
        <w:pStyle w:val="Heading3"/>
        <w:spacing w:before="120"/>
      </w:pPr>
      <w:r w:rsidRPr="00FC5435">
        <w:t>Return</w:t>
      </w:r>
    </w:p>
    <w:p w14:paraId="725AC441" w14:textId="755852AF" w:rsidR="00540BB6" w:rsidRDefault="00540BB6" w:rsidP="00540BB6">
      <w:pPr>
        <w:pStyle w:val="ListParagraph"/>
        <w:numPr>
          <w:ilvl w:val="0"/>
          <w:numId w:val="3"/>
        </w:numPr>
      </w:pPr>
      <w:r>
        <w:t xml:space="preserve">A None-NULL handle value that is used when invoking other functions for </w:t>
      </w:r>
      <w:r w:rsidR="00170891">
        <w:t>IoT Hub</w:t>
      </w:r>
      <w:r>
        <w:t xml:space="preserve"> </w:t>
      </w:r>
      <w:r w:rsidR="00884A47">
        <w:t>message</w:t>
      </w:r>
      <w:r>
        <w:t>.</w:t>
      </w:r>
    </w:p>
    <w:p w14:paraId="1F27F8B6" w14:textId="04D8068C" w:rsidR="00540BB6" w:rsidRDefault="00540BB6" w:rsidP="00540BB6">
      <w:pPr>
        <w:pStyle w:val="ListParagraph"/>
        <w:numPr>
          <w:ilvl w:val="0"/>
          <w:numId w:val="3"/>
        </w:numPr>
        <w:spacing w:line="480" w:lineRule="auto"/>
        <w:rPr>
          <w:ins w:id="1339" w:author="Tony Ercolano" w:date="2015-09-22T18:48:00Z"/>
        </w:rPr>
      </w:pPr>
      <w:r>
        <w:t>NULL on failure.</w:t>
      </w:r>
    </w:p>
    <w:p w14:paraId="6E7FD344" w14:textId="6701D234" w:rsidR="009F076A" w:rsidRDefault="009F076A">
      <w:pPr>
        <w:pStyle w:val="Heading2"/>
        <w:rPr>
          <w:ins w:id="1340" w:author="Tony Ercolano" w:date="2015-09-22T18:49:00Z"/>
        </w:rPr>
        <w:pPrChange w:id="1341" w:author="Tony Ercolano" w:date="2015-09-22T18:48:00Z">
          <w:pPr>
            <w:pStyle w:val="ListParagraph"/>
            <w:numPr>
              <w:numId w:val="3"/>
            </w:numPr>
            <w:spacing w:line="480" w:lineRule="auto"/>
            <w:ind w:hanging="360"/>
          </w:pPr>
        </w:pPrChange>
      </w:pPr>
      <w:ins w:id="1342" w:author="Tony Ercolano" w:date="2015-09-22T18:49:00Z">
        <w:r w:rsidRPr="009F076A">
          <w:t xml:space="preserve">IOTHUB_MESSAGE_HANDLE </w:t>
        </w:r>
        <w:proofErr w:type="spellStart"/>
        <w:r w:rsidRPr="009F076A">
          <w:t>IoTHubMessage_</w:t>
        </w:r>
        <w:proofErr w:type="gramStart"/>
        <w:r w:rsidRPr="009F076A">
          <w:t>CreateFromString</w:t>
        </w:r>
        <w:proofErr w:type="spellEnd"/>
        <w:r w:rsidRPr="009F076A">
          <w:t>(</w:t>
        </w:r>
        <w:proofErr w:type="gramEnd"/>
        <w:r w:rsidRPr="009F076A">
          <w:t>const char* source)</w:t>
        </w:r>
        <w:r>
          <w:t>;</w:t>
        </w:r>
      </w:ins>
    </w:p>
    <w:p w14:paraId="4BEA0D00" w14:textId="1D91EAB4" w:rsidR="009F076A" w:rsidRDefault="009F076A">
      <w:pPr>
        <w:rPr>
          <w:ins w:id="1343" w:author="Tony Ercolano" w:date="2015-09-22T18:50:00Z"/>
        </w:rPr>
        <w:pPrChange w:id="1344" w:author="Tony Ercolano" w:date="2015-09-22T18:49:00Z">
          <w:pPr>
            <w:pStyle w:val="ListParagraph"/>
            <w:numPr>
              <w:numId w:val="3"/>
            </w:numPr>
            <w:spacing w:line="480" w:lineRule="auto"/>
            <w:ind w:hanging="360"/>
          </w:pPr>
        </w:pPrChange>
      </w:pPr>
      <w:ins w:id="1345" w:author="Tony Ercolano" w:date="2015-09-22T18:49:00Z">
        <w:r>
          <w:t>Creates an IoT Hub message to be used for operations between the device and IoT Hub.  The data is assumed to be printable and is zero terminated.</w:t>
        </w:r>
      </w:ins>
    </w:p>
    <w:p w14:paraId="7920B01F" w14:textId="77777777" w:rsidR="009F076A" w:rsidRDefault="009F076A" w:rsidP="009F076A">
      <w:pPr>
        <w:pStyle w:val="Heading3"/>
        <w:rPr>
          <w:ins w:id="1346" w:author="Tony Ercolano" w:date="2015-09-22T18:50:00Z"/>
        </w:rPr>
      </w:pPr>
      <w:ins w:id="1347" w:author="Tony Ercolano" w:date="2015-09-22T18:50:00Z">
        <w:r w:rsidRPr="068C02ED">
          <w:t>Arguments</w:t>
        </w:r>
      </w:ins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9F076A" w14:paraId="189E1375" w14:textId="77777777" w:rsidTr="005D3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348" w:author="Tony Ercolano" w:date="2015-09-22T18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6119D97" w14:textId="77777777" w:rsidR="009F076A" w:rsidRDefault="009F076A" w:rsidP="005D396F">
            <w:pPr>
              <w:rPr>
                <w:ins w:id="1349" w:author="Tony Ercolano" w:date="2015-09-22T18:50:00Z"/>
              </w:rPr>
            </w:pPr>
            <w:ins w:id="1350" w:author="Tony Ercolano" w:date="2015-09-22T18:50:00Z">
              <w:r>
                <w:t>Name</w:t>
              </w:r>
            </w:ins>
          </w:p>
        </w:tc>
        <w:tc>
          <w:tcPr>
            <w:tcW w:w="5940" w:type="dxa"/>
          </w:tcPr>
          <w:p w14:paraId="1CD7A9E9" w14:textId="77777777" w:rsidR="009F076A" w:rsidRDefault="009F076A" w:rsidP="005D3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51" w:author="Tony Ercolano" w:date="2015-09-22T18:50:00Z"/>
              </w:rPr>
            </w:pPr>
            <w:ins w:id="1352" w:author="Tony Ercolano" w:date="2015-09-22T18:50:00Z">
              <w:r>
                <w:t>Description</w:t>
              </w:r>
            </w:ins>
          </w:p>
        </w:tc>
      </w:tr>
      <w:tr w:rsidR="009F076A" w14:paraId="193CCF69" w14:textId="77777777" w:rsidTr="005D3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353" w:author="Tony Ercolano" w:date="2015-09-22T18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35D31BF" w14:textId="70051ED8" w:rsidR="009F076A" w:rsidRDefault="009F076A" w:rsidP="005D396F">
            <w:pPr>
              <w:rPr>
                <w:ins w:id="1354" w:author="Tony Ercolano" w:date="2015-09-22T18:50:00Z"/>
              </w:rPr>
            </w:pPr>
            <w:ins w:id="1355" w:author="Tony Ercolano" w:date="2015-09-22T18:50:00Z">
              <w:r>
                <w:t>source</w:t>
              </w:r>
            </w:ins>
          </w:p>
        </w:tc>
        <w:tc>
          <w:tcPr>
            <w:tcW w:w="5940" w:type="dxa"/>
          </w:tcPr>
          <w:p w14:paraId="294A0F61" w14:textId="5A2C4988" w:rsidR="009F076A" w:rsidRDefault="009F076A" w:rsidP="005D3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56" w:author="Tony Ercolano" w:date="2015-09-22T18:50:00Z"/>
              </w:rPr>
            </w:pPr>
            <w:ins w:id="1357" w:author="Tony Ercolano" w:date="2015-09-22T18:50:00Z">
              <w:r>
                <w:t>A pointer to data for the message.</w:t>
              </w:r>
            </w:ins>
          </w:p>
        </w:tc>
      </w:tr>
    </w:tbl>
    <w:p w14:paraId="13B64130" w14:textId="77777777" w:rsidR="009F076A" w:rsidRDefault="009F076A" w:rsidP="009F076A">
      <w:pPr>
        <w:pStyle w:val="Heading3"/>
        <w:spacing w:before="120"/>
        <w:rPr>
          <w:ins w:id="1358" w:author="Tony Ercolano" w:date="2015-09-22T18:50:00Z"/>
        </w:rPr>
      </w:pPr>
      <w:ins w:id="1359" w:author="Tony Ercolano" w:date="2015-09-22T18:50:00Z">
        <w:r w:rsidRPr="00FC5435">
          <w:t>Return</w:t>
        </w:r>
      </w:ins>
    </w:p>
    <w:p w14:paraId="5C9FE8B3" w14:textId="77777777" w:rsidR="009F076A" w:rsidRDefault="009F076A">
      <w:pPr>
        <w:pStyle w:val="ListParagraph"/>
        <w:numPr>
          <w:ilvl w:val="0"/>
          <w:numId w:val="3"/>
        </w:numPr>
        <w:rPr>
          <w:ins w:id="1360" w:author="Tony Ercolano" w:date="2015-09-22T18:50:00Z"/>
        </w:rPr>
        <w:pPrChange w:id="1361" w:author="Tony Ercolano" w:date="2015-09-22T18:49:00Z">
          <w:pPr>
            <w:pStyle w:val="ListParagraph"/>
            <w:numPr>
              <w:numId w:val="3"/>
            </w:numPr>
            <w:spacing w:line="480" w:lineRule="auto"/>
            <w:ind w:hanging="360"/>
          </w:pPr>
        </w:pPrChange>
      </w:pPr>
      <w:ins w:id="1362" w:author="Tony Ercolano" w:date="2015-09-22T18:50:00Z">
        <w:r>
          <w:t>A None-NULL handle value that is used when invoking other functions for IoT Hub message.</w:t>
        </w:r>
      </w:ins>
    </w:p>
    <w:p w14:paraId="01E5AE6C" w14:textId="5DA7131C" w:rsidR="009F076A" w:rsidRDefault="009F076A">
      <w:pPr>
        <w:pStyle w:val="ListParagraph"/>
        <w:numPr>
          <w:ilvl w:val="0"/>
          <w:numId w:val="3"/>
        </w:numPr>
        <w:rPr>
          <w:ins w:id="1363" w:author="Tony Ercolano" w:date="2015-09-24T13:40:00Z"/>
        </w:rPr>
        <w:pPrChange w:id="1364" w:author="Tony Ercolano" w:date="2015-09-22T18:49:00Z">
          <w:pPr>
            <w:pStyle w:val="ListParagraph"/>
            <w:numPr>
              <w:numId w:val="3"/>
            </w:numPr>
            <w:spacing w:line="480" w:lineRule="auto"/>
            <w:ind w:hanging="360"/>
          </w:pPr>
        </w:pPrChange>
      </w:pPr>
      <w:ins w:id="1365" w:author="Tony Ercolano" w:date="2015-09-22T18:50:00Z">
        <w:r>
          <w:t>NULL on failure.</w:t>
        </w:r>
      </w:ins>
    </w:p>
    <w:p w14:paraId="553B5991" w14:textId="758AA477" w:rsidR="0020407D" w:rsidRDefault="0020407D" w:rsidP="0020407D">
      <w:pPr>
        <w:pStyle w:val="Heading2"/>
        <w:rPr>
          <w:ins w:id="1366" w:author="Tony Ercolano" w:date="2015-09-24T13:40:00Z"/>
        </w:rPr>
      </w:pPr>
      <w:ins w:id="1367" w:author="Tony Ercolano" w:date="2015-09-24T13:40:00Z">
        <w:r w:rsidRPr="009F076A">
          <w:t>IOTHUB_M</w:t>
        </w:r>
        <w:r>
          <w:t xml:space="preserve">ESSAGE_HANDLE </w:t>
        </w:r>
        <w:proofErr w:type="spellStart"/>
        <w:r>
          <w:t>IoTHubMessage_</w:t>
        </w:r>
        <w:proofErr w:type="gramStart"/>
        <w:r>
          <w:t>Clone</w:t>
        </w:r>
        <w:proofErr w:type="spellEnd"/>
        <w:r w:rsidRPr="009F076A">
          <w:t>(</w:t>
        </w:r>
      </w:ins>
      <w:proofErr w:type="gramEnd"/>
      <w:ins w:id="1368" w:author="Tony Ercolano" w:date="2015-09-24T13:41:00Z">
        <w:r>
          <w:t xml:space="preserve">IOTHUB_MESSAGE_HANDLE </w:t>
        </w:r>
        <w:proofErr w:type="spellStart"/>
        <w:r>
          <w:t>iotHubMessageHandle</w:t>
        </w:r>
      </w:ins>
      <w:proofErr w:type="spellEnd"/>
      <w:ins w:id="1369" w:author="Tony Ercolano" w:date="2015-09-24T13:40:00Z">
        <w:r w:rsidRPr="009F076A">
          <w:t>)</w:t>
        </w:r>
        <w:r>
          <w:t>;</w:t>
        </w:r>
      </w:ins>
    </w:p>
    <w:p w14:paraId="60E80563" w14:textId="1B0CC27C" w:rsidR="0020407D" w:rsidRDefault="0020407D" w:rsidP="0020407D">
      <w:pPr>
        <w:rPr>
          <w:ins w:id="1370" w:author="Tony Ercolano" w:date="2015-09-24T13:40:00Z"/>
        </w:rPr>
      </w:pPr>
      <w:ins w:id="1371" w:author="Tony Ercolano" w:date="2015-09-24T13:41:00Z">
        <w:r>
          <w:t xml:space="preserve">Creates a new IoT Hub </w:t>
        </w:r>
      </w:ins>
      <w:ins w:id="1372" w:author="Tony Ercolano" w:date="2015-09-24T13:44:00Z">
        <w:r>
          <w:t xml:space="preserve">message with the content identical to that of the </w:t>
        </w:r>
        <w:proofErr w:type="spellStart"/>
        <w:r>
          <w:t>iotHubMessageHandle</w:t>
        </w:r>
        <w:proofErr w:type="spellEnd"/>
        <w:r>
          <w:t xml:space="preserve"> parameter.</w:t>
        </w:r>
      </w:ins>
    </w:p>
    <w:p w14:paraId="40238E84" w14:textId="77777777" w:rsidR="0020407D" w:rsidRDefault="0020407D" w:rsidP="0020407D">
      <w:pPr>
        <w:pStyle w:val="Heading3"/>
        <w:rPr>
          <w:ins w:id="1373" w:author="Tony Ercolano" w:date="2015-09-24T13:40:00Z"/>
        </w:rPr>
      </w:pPr>
      <w:ins w:id="1374" w:author="Tony Ercolano" w:date="2015-09-24T13:40:00Z">
        <w:r w:rsidRPr="068C02ED">
          <w:t>Arguments</w:t>
        </w:r>
      </w:ins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20407D" w14:paraId="00D704BC" w14:textId="77777777" w:rsidTr="00C84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375" w:author="Tony Ercolano" w:date="2015-09-24T13:4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1F38D8" w14:textId="77777777" w:rsidR="0020407D" w:rsidRDefault="0020407D" w:rsidP="00C84CFF">
            <w:pPr>
              <w:rPr>
                <w:ins w:id="1376" w:author="Tony Ercolano" w:date="2015-09-24T13:40:00Z"/>
              </w:rPr>
            </w:pPr>
            <w:ins w:id="1377" w:author="Tony Ercolano" w:date="2015-09-24T13:40:00Z">
              <w:r>
                <w:t>Name</w:t>
              </w:r>
            </w:ins>
          </w:p>
        </w:tc>
        <w:tc>
          <w:tcPr>
            <w:tcW w:w="5940" w:type="dxa"/>
          </w:tcPr>
          <w:p w14:paraId="5BD4769B" w14:textId="77777777" w:rsidR="0020407D" w:rsidRDefault="0020407D" w:rsidP="00C84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78" w:author="Tony Ercolano" w:date="2015-09-24T13:40:00Z"/>
              </w:rPr>
            </w:pPr>
            <w:ins w:id="1379" w:author="Tony Ercolano" w:date="2015-09-24T13:40:00Z">
              <w:r>
                <w:t>Description</w:t>
              </w:r>
            </w:ins>
          </w:p>
        </w:tc>
      </w:tr>
      <w:tr w:rsidR="0020407D" w14:paraId="56CD6417" w14:textId="77777777" w:rsidTr="00C84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380" w:author="Tony Ercolano" w:date="2015-09-24T13:4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3DD4D67" w14:textId="6D40572C" w:rsidR="0020407D" w:rsidRDefault="0020407D" w:rsidP="00C84CFF">
            <w:pPr>
              <w:rPr>
                <w:ins w:id="1381" w:author="Tony Ercolano" w:date="2015-09-24T13:40:00Z"/>
              </w:rPr>
            </w:pPr>
            <w:proofErr w:type="spellStart"/>
            <w:ins w:id="1382" w:author="Tony Ercolano" w:date="2015-09-24T13:40:00Z">
              <w:r>
                <w:t>iotHubMessageHandle</w:t>
              </w:r>
              <w:proofErr w:type="spellEnd"/>
            </w:ins>
          </w:p>
        </w:tc>
        <w:tc>
          <w:tcPr>
            <w:tcW w:w="5940" w:type="dxa"/>
          </w:tcPr>
          <w:p w14:paraId="6BEF4F98" w14:textId="3C4618DF" w:rsidR="0020407D" w:rsidRDefault="0020407D" w:rsidP="00C84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83" w:author="Tony Ercolano" w:date="2015-09-24T13:40:00Z"/>
              </w:rPr>
            </w:pPr>
            <w:ins w:id="1384" w:author="Tony Ercolano" w:date="2015-09-24T13:45:00Z">
              <w:r>
                <w:t>Handle to the message to be cloned.</w:t>
              </w:r>
            </w:ins>
          </w:p>
        </w:tc>
      </w:tr>
    </w:tbl>
    <w:p w14:paraId="19E8511D" w14:textId="77777777" w:rsidR="0020407D" w:rsidRDefault="0020407D" w:rsidP="0020407D">
      <w:pPr>
        <w:pStyle w:val="Heading3"/>
        <w:spacing w:before="120"/>
        <w:rPr>
          <w:ins w:id="1385" w:author="Tony Ercolano" w:date="2015-09-24T13:40:00Z"/>
        </w:rPr>
      </w:pPr>
      <w:ins w:id="1386" w:author="Tony Ercolano" w:date="2015-09-24T13:40:00Z">
        <w:r w:rsidRPr="00FC5435">
          <w:t>Return</w:t>
        </w:r>
      </w:ins>
    </w:p>
    <w:p w14:paraId="007C903E" w14:textId="7AD6AD7F" w:rsidR="0020407D" w:rsidRDefault="0020407D" w:rsidP="0020407D">
      <w:pPr>
        <w:pStyle w:val="ListParagraph"/>
        <w:numPr>
          <w:ilvl w:val="0"/>
          <w:numId w:val="3"/>
        </w:numPr>
        <w:rPr>
          <w:ins w:id="1387" w:author="Tony Ercolano" w:date="2015-09-24T13:54:00Z"/>
        </w:rPr>
      </w:pPr>
      <w:ins w:id="1388" w:author="Tony Ercolano" w:date="2015-09-24T13:40:00Z">
        <w:r>
          <w:t>A None-NULL handle value that is used when invoking other functions for IoT Hub message.</w:t>
        </w:r>
      </w:ins>
    </w:p>
    <w:p w14:paraId="6D94F3E8" w14:textId="7C81A414" w:rsidR="0020407D" w:rsidRDefault="00480C17">
      <w:pPr>
        <w:pStyle w:val="ListParagraph"/>
        <w:numPr>
          <w:ilvl w:val="0"/>
          <w:numId w:val="3"/>
        </w:numPr>
        <w:rPr>
          <w:ins w:id="1389" w:author="Tony Ercolano" w:date="2015-09-24T13:54:00Z"/>
        </w:rPr>
        <w:pPrChange w:id="1390" w:author="Tony Ercolano" w:date="2015-09-24T13:40:00Z">
          <w:pPr>
            <w:pStyle w:val="ListParagraph"/>
            <w:numPr>
              <w:numId w:val="3"/>
            </w:numPr>
            <w:spacing w:line="480" w:lineRule="auto"/>
            <w:ind w:hanging="360"/>
          </w:pPr>
        </w:pPrChange>
      </w:pPr>
      <w:ins w:id="1391" w:author="Tony Ercolano" w:date="2015-09-24T13:54:00Z">
        <w:r>
          <w:t>NULL on failure.</w:t>
        </w:r>
      </w:ins>
    </w:p>
    <w:p w14:paraId="21EBECB1" w14:textId="1A449CBC" w:rsidR="00480C17" w:rsidRDefault="00480C17" w:rsidP="00480C17">
      <w:pPr>
        <w:pStyle w:val="Heading2"/>
        <w:rPr>
          <w:ins w:id="1392" w:author="Tony Ercolano" w:date="2015-09-24T13:54:00Z"/>
        </w:rPr>
      </w:pPr>
      <w:ins w:id="1393" w:author="Tony Ercolano" w:date="2015-09-24T13:54:00Z">
        <w:r w:rsidRPr="009F076A">
          <w:t>IOTHUB_M</w:t>
        </w:r>
        <w:r>
          <w:t xml:space="preserve">ESSAGE_RESULT </w:t>
        </w:r>
        <w:proofErr w:type="spellStart"/>
        <w:r>
          <w:t>IoTHubMessage_</w:t>
        </w:r>
        <w:proofErr w:type="gramStart"/>
        <w:r>
          <w:t>GetByteArray</w:t>
        </w:r>
        <w:proofErr w:type="spellEnd"/>
        <w:r w:rsidRPr="009F076A">
          <w:t>(</w:t>
        </w:r>
        <w:proofErr w:type="gramEnd"/>
        <w:r>
          <w:t xml:space="preserve">IOTHUB_MESSAGE_HANDLE </w:t>
        </w:r>
        <w:proofErr w:type="spellStart"/>
        <w:r>
          <w:t>iotHubMessageHandle</w:t>
        </w:r>
      </w:ins>
      <w:proofErr w:type="spellEnd"/>
      <w:ins w:id="1394" w:author="Tony Ercolano" w:date="2015-09-24T13:55:00Z">
        <w:r>
          <w:t xml:space="preserve">, const unsigned char** buffer, </w:t>
        </w:r>
        <w:proofErr w:type="spellStart"/>
        <w:r>
          <w:t>size_t</w:t>
        </w:r>
        <w:proofErr w:type="spellEnd"/>
        <w:r>
          <w:t>* size</w:t>
        </w:r>
      </w:ins>
      <w:ins w:id="1395" w:author="Tony Ercolano" w:date="2015-09-24T13:54:00Z">
        <w:r w:rsidRPr="009F076A">
          <w:t>)</w:t>
        </w:r>
        <w:r>
          <w:t>;</w:t>
        </w:r>
      </w:ins>
    </w:p>
    <w:p w14:paraId="72E40210" w14:textId="51881DE7" w:rsidR="00480C17" w:rsidRDefault="00480C17" w:rsidP="00480C17">
      <w:pPr>
        <w:rPr>
          <w:ins w:id="1396" w:author="Tony Ercolano" w:date="2015-09-24T13:54:00Z"/>
        </w:rPr>
      </w:pPr>
      <w:ins w:id="1397" w:author="Tony Ercolano" w:date="2015-09-24T13:55:00Z">
        <w:r>
          <w:t>Fetches a pointer and size for the data associated with the IoT Hub message handle.  If the content type of the message is not IOTHUBMESSAGE_BYTEARRAY then the function r</w:t>
        </w:r>
      </w:ins>
      <w:ins w:id="1398" w:author="Tony Ercolano" w:date="2015-09-24T13:57:00Z">
        <w:r>
          <w:t>e</w:t>
        </w:r>
      </w:ins>
      <w:ins w:id="1399" w:author="Tony Ercolano" w:date="2015-09-24T13:55:00Z">
        <w:r>
          <w:t xml:space="preserve">turns </w:t>
        </w:r>
      </w:ins>
      <w:ins w:id="1400" w:author="Tony Ercolano" w:date="2015-09-24T13:57:00Z">
        <w:r>
          <w:t>IOTHUB_MESSAGE_INVALID_ARG.</w:t>
        </w:r>
      </w:ins>
    </w:p>
    <w:p w14:paraId="30300FC2" w14:textId="77777777" w:rsidR="00480C17" w:rsidRDefault="00480C17" w:rsidP="00480C17">
      <w:pPr>
        <w:pStyle w:val="Heading3"/>
        <w:rPr>
          <w:ins w:id="1401" w:author="Tony Ercolano" w:date="2015-09-24T13:54:00Z"/>
        </w:rPr>
      </w:pPr>
      <w:ins w:id="1402" w:author="Tony Ercolano" w:date="2015-09-24T13:54:00Z">
        <w:r w:rsidRPr="068C02ED">
          <w:lastRenderedPageBreak/>
          <w:t>Arguments</w:t>
        </w:r>
      </w:ins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480C17" w14:paraId="0449D377" w14:textId="77777777" w:rsidTr="00C84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403" w:author="Tony Ercolano" w:date="2015-09-24T13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ED94757" w14:textId="77777777" w:rsidR="00480C17" w:rsidRDefault="00480C17" w:rsidP="00C84CFF">
            <w:pPr>
              <w:rPr>
                <w:ins w:id="1404" w:author="Tony Ercolano" w:date="2015-09-24T13:54:00Z"/>
              </w:rPr>
            </w:pPr>
            <w:ins w:id="1405" w:author="Tony Ercolano" w:date="2015-09-24T13:54:00Z">
              <w:r>
                <w:t>Name</w:t>
              </w:r>
            </w:ins>
          </w:p>
        </w:tc>
        <w:tc>
          <w:tcPr>
            <w:tcW w:w="5940" w:type="dxa"/>
          </w:tcPr>
          <w:p w14:paraId="3092A17C" w14:textId="77777777" w:rsidR="00480C17" w:rsidRDefault="00480C17" w:rsidP="00C84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06" w:author="Tony Ercolano" w:date="2015-09-24T13:54:00Z"/>
              </w:rPr>
            </w:pPr>
            <w:ins w:id="1407" w:author="Tony Ercolano" w:date="2015-09-24T13:54:00Z">
              <w:r>
                <w:t>Description</w:t>
              </w:r>
            </w:ins>
          </w:p>
        </w:tc>
      </w:tr>
      <w:tr w:rsidR="00480C17" w14:paraId="08D30CF0" w14:textId="77777777" w:rsidTr="00C84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408" w:author="Tony Ercolano" w:date="2015-09-24T13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F421F4D" w14:textId="77777777" w:rsidR="00480C17" w:rsidRDefault="00480C17" w:rsidP="00C84CFF">
            <w:pPr>
              <w:rPr>
                <w:ins w:id="1409" w:author="Tony Ercolano" w:date="2015-09-24T13:54:00Z"/>
              </w:rPr>
            </w:pPr>
            <w:proofErr w:type="spellStart"/>
            <w:ins w:id="1410" w:author="Tony Ercolano" w:date="2015-09-24T13:54:00Z">
              <w:r>
                <w:t>iotHubMessageHandle</w:t>
              </w:r>
              <w:proofErr w:type="spellEnd"/>
            </w:ins>
          </w:p>
        </w:tc>
        <w:tc>
          <w:tcPr>
            <w:tcW w:w="5940" w:type="dxa"/>
          </w:tcPr>
          <w:p w14:paraId="46B780BF" w14:textId="77777777" w:rsidR="00480C17" w:rsidRDefault="00480C17" w:rsidP="00C84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11" w:author="Tony Ercolano" w:date="2015-09-24T13:54:00Z"/>
              </w:rPr>
            </w:pPr>
            <w:ins w:id="1412" w:author="Tony Ercolano" w:date="2015-09-24T13:54:00Z">
              <w:r>
                <w:t>Handle to the message to be cloned.</w:t>
              </w:r>
            </w:ins>
          </w:p>
        </w:tc>
      </w:tr>
      <w:tr w:rsidR="00480C17" w14:paraId="1867E7BB" w14:textId="77777777" w:rsidTr="00C84CFF">
        <w:trPr>
          <w:ins w:id="1413" w:author="Tony Ercolano" w:date="2015-09-24T13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5EDCCE" w14:textId="4304A56C" w:rsidR="00480C17" w:rsidRDefault="00480C17" w:rsidP="00C84CFF">
            <w:pPr>
              <w:rPr>
                <w:ins w:id="1414" w:author="Tony Ercolano" w:date="2015-09-24T13:57:00Z"/>
              </w:rPr>
            </w:pPr>
            <w:ins w:id="1415" w:author="Tony Ercolano" w:date="2015-09-24T13:57:00Z">
              <w:r>
                <w:t>buffer</w:t>
              </w:r>
            </w:ins>
          </w:p>
        </w:tc>
        <w:tc>
          <w:tcPr>
            <w:tcW w:w="5940" w:type="dxa"/>
          </w:tcPr>
          <w:p w14:paraId="6E499862" w14:textId="25FC3A3B" w:rsidR="00480C17" w:rsidRDefault="00480C17" w:rsidP="00C84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6" w:author="Tony Ercolano" w:date="2015-09-24T13:57:00Z"/>
              </w:rPr>
            </w:pPr>
            <w:ins w:id="1417" w:author="Tony Ercolano" w:date="2015-09-24T13:57:00Z">
              <w:r>
                <w:t>Pointer to the memory location where the pointer to the buffer will be written.</w:t>
              </w:r>
            </w:ins>
          </w:p>
        </w:tc>
      </w:tr>
      <w:tr w:rsidR="00480C17" w14:paraId="32B1A003" w14:textId="77777777" w:rsidTr="00C84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418" w:author="Tony Ercolano" w:date="2015-09-24T13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6BEF9BA" w14:textId="71D75C1A" w:rsidR="00480C17" w:rsidRDefault="00480C17" w:rsidP="00C84CFF">
            <w:pPr>
              <w:rPr>
                <w:ins w:id="1419" w:author="Tony Ercolano" w:date="2015-09-24T13:58:00Z"/>
              </w:rPr>
            </w:pPr>
            <w:ins w:id="1420" w:author="Tony Ercolano" w:date="2015-09-24T13:58:00Z">
              <w:r>
                <w:t>size</w:t>
              </w:r>
            </w:ins>
          </w:p>
        </w:tc>
        <w:tc>
          <w:tcPr>
            <w:tcW w:w="5940" w:type="dxa"/>
          </w:tcPr>
          <w:p w14:paraId="077F1E14" w14:textId="18662CD7" w:rsidR="00480C17" w:rsidRDefault="00480C17" w:rsidP="00C84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21" w:author="Tony Ercolano" w:date="2015-09-24T13:58:00Z"/>
              </w:rPr>
            </w:pPr>
            <w:ins w:id="1422" w:author="Tony Ercolano" w:date="2015-09-24T13:58:00Z">
              <w:r>
                <w:t>The size of the buffer will be written to this address.</w:t>
              </w:r>
            </w:ins>
          </w:p>
        </w:tc>
      </w:tr>
    </w:tbl>
    <w:p w14:paraId="23A3F5BB" w14:textId="77777777" w:rsidR="00480C17" w:rsidRDefault="00480C17" w:rsidP="00480C17">
      <w:pPr>
        <w:pStyle w:val="Heading3"/>
        <w:spacing w:before="120"/>
        <w:rPr>
          <w:ins w:id="1423" w:author="Tony Ercolano" w:date="2015-09-24T13:54:00Z"/>
        </w:rPr>
      </w:pPr>
      <w:ins w:id="1424" w:author="Tony Ercolano" w:date="2015-09-24T13:54:00Z">
        <w:r w:rsidRPr="00FC5435">
          <w:t>Return</w:t>
        </w:r>
      </w:ins>
    </w:p>
    <w:p w14:paraId="6416D6A8" w14:textId="5FC44136" w:rsidR="00480C17" w:rsidRDefault="00480C17" w:rsidP="00480C17">
      <w:pPr>
        <w:pStyle w:val="ListParagraph"/>
        <w:numPr>
          <w:ilvl w:val="0"/>
          <w:numId w:val="3"/>
        </w:numPr>
        <w:rPr>
          <w:ins w:id="1425" w:author="Tony Ercolano" w:date="2015-09-24T13:54:00Z"/>
        </w:rPr>
      </w:pPr>
      <w:ins w:id="1426" w:author="Tony Ercolano" w:date="2015-09-24T13:59:00Z">
        <w:r>
          <w:t>IOTHUB_MESSAGE_OK if the byte array was fetched successfully</w:t>
        </w:r>
      </w:ins>
      <w:ins w:id="1427" w:author="Tony Ercolano" w:date="2015-09-24T13:54:00Z">
        <w:r>
          <w:t>.</w:t>
        </w:r>
      </w:ins>
    </w:p>
    <w:p w14:paraId="5B35CF0F" w14:textId="738F052D" w:rsidR="00480C17" w:rsidRPr="009F076A" w:rsidRDefault="00480C17" w:rsidP="00480C17">
      <w:pPr>
        <w:pStyle w:val="ListParagraph"/>
        <w:numPr>
          <w:ilvl w:val="0"/>
          <w:numId w:val="3"/>
        </w:numPr>
        <w:rPr>
          <w:ins w:id="1428" w:author="Tony Ercolano" w:date="2015-09-24T13:54:00Z"/>
        </w:rPr>
      </w:pPr>
      <w:ins w:id="1429" w:author="Tony Ercolano" w:date="2015-09-24T13:59:00Z">
        <w:r>
          <w:t>Error</w:t>
        </w:r>
      </w:ins>
      <w:ins w:id="1430" w:author="Tony Ercolano" w:date="2015-09-24T14:00:00Z">
        <w:r>
          <w:t xml:space="preserve"> code upon failure</w:t>
        </w:r>
      </w:ins>
      <w:ins w:id="1431" w:author="Tony Ercolano" w:date="2015-09-24T13:54:00Z">
        <w:r>
          <w:t>.</w:t>
        </w:r>
      </w:ins>
    </w:p>
    <w:p w14:paraId="16244FD6" w14:textId="5774AB63" w:rsidR="00920968" w:rsidRDefault="00920968" w:rsidP="00920968">
      <w:pPr>
        <w:pStyle w:val="Heading2"/>
        <w:rPr>
          <w:ins w:id="1432" w:author="Tony Ercolano" w:date="2015-09-24T14:08:00Z"/>
        </w:rPr>
      </w:pPr>
      <w:ins w:id="1433" w:author="Tony Ercolano" w:date="2015-09-24T14:08:00Z">
        <w:r>
          <w:t xml:space="preserve">const char* </w:t>
        </w:r>
        <w:proofErr w:type="spellStart"/>
        <w:r>
          <w:t>IoTHubMessage_</w:t>
        </w:r>
        <w:proofErr w:type="gramStart"/>
        <w:r>
          <w:t>GetString</w:t>
        </w:r>
        <w:proofErr w:type="spellEnd"/>
        <w:r w:rsidRPr="009F076A">
          <w:t>(</w:t>
        </w:r>
        <w:proofErr w:type="gramEnd"/>
        <w:r>
          <w:t xml:space="preserve">IOTHUB_MESSAGE_HANDLE </w:t>
        </w:r>
        <w:proofErr w:type="spellStart"/>
        <w:r>
          <w:t>iotHubMessageHandle</w:t>
        </w:r>
        <w:proofErr w:type="spellEnd"/>
        <w:r w:rsidRPr="009F076A">
          <w:t>)</w:t>
        </w:r>
        <w:r>
          <w:t>;</w:t>
        </w:r>
      </w:ins>
    </w:p>
    <w:p w14:paraId="0A177DEB" w14:textId="34100F24" w:rsidR="00920968" w:rsidRDefault="00920968" w:rsidP="00920968">
      <w:pPr>
        <w:rPr>
          <w:ins w:id="1434" w:author="Tony Ercolano" w:date="2015-09-24T14:08:00Z"/>
        </w:rPr>
      </w:pPr>
      <w:ins w:id="1435" w:author="Tony Ercolano" w:date="2015-09-24T14:09:00Z">
        <w:r>
          <w:t xml:space="preserve">Returns the </w:t>
        </w:r>
      </w:ins>
      <w:ins w:id="1436" w:author="Tony Ercolano" w:date="2015-09-24T14:10:00Z">
        <w:r>
          <w:t>zero terminated string stored in message.  If the content type of the message is not IOTHUBMESSAGE_</w:t>
        </w:r>
        <w:proofErr w:type="gramStart"/>
        <w:r>
          <w:t>STRING</w:t>
        </w:r>
        <w:proofErr w:type="gramEnd"/>
        <w:r>
          <w:t xml:space="preserve"> then the function returns NULL.</w:t>
        </w:r>
      </w:ins>
    </w:p>
    <w:p w14:paraId="42464430" w14:textId="77777777" w:rsidR="00920968" w:rsidRDefault="00920968" w:rsidP="00920968">
      <w:pPr>
        <w:pStyle w:val="Heading3"/>
        <w:rPr>
          <w:ins w:id="1437" w:author="Tony Ercolano" w:date="2015-09-24T14:08:00Z"/>
        </w:rPr>
      </w:pPr>
      <w:ins w:id="1438" w:author="Tony Ercolano" w:date="2015-09-24T14:08:00Z">
        <w:r w:rsidRPr="068C02ED">
          <w:t>Arguments</w:t>
        </w:r>
      </w:ins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920968" w14:paraId="299BEC76" w14:textId="77777777" w:rsidTr="00C84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439" w:author="Tony Ercolano" w:date="2015-09-24T14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CB2B889" w14:textId="77777777" w:rsidR="00920968" w:rsidRDefault="00920968" w:rsidP="00C84CFF">
            <w:pPr>
              <w:rPr>
                <w:ins w:id="1440" w:author="Tony Ercolano" w:date="2015-09-24T14:08:00Z"/>
              </w:rPr>
            </w:pPr>
            <w:ins w:id="1441" w:author="Tony Ercolano" w:date="2015-09-24T14:08:00Z">
              <w:r>
                <w:t>Name</w:t>
              </w:r>
            </w:ins>
          </w:p>
        </w:tc>
        <w:tc>
          <w:tcPr>
            <w:tcW w:w="5940" w:type="dxa"/>
          </w:tcPr>
          <w:p w14:paraId="0F5E241C" w14:textId="77777777" w:rsidR="00920968" w:rsidRDefault="00920968" w:rsidP="00C84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42" w:author="Tony Ercolano" w:date="2015-09-24T14:08:00Z"/>
              </w:rPr>
            </w:pPr>
            <w:ins w:id="1443" w:author="Tony Ercolano" w:date="2015-09-24T14:08:00Z">
              <w:r>
                <w:t>Description</w:t>
              </w:r>
            </w:ins>
          </w:p>
        </w:tc>
      </w:tr>
      <w:tr w:rsidR="00920968" w14:paraId="489DA828" w14:textId="77777777" w:rsidTr="00C84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444" w:author="Tony Ercolano" w:date="2015-09-24T14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DCB3DBD" w14:textId="77777777" w:rsidR="00920968" w:rsidRDefault="00920968" w:rsidP="00C84CFF">
            <w:pPr>
              <w:rPr>
                <w:ins w:id="1445" w:author="Tony Ercolano" w:date="2015-09-24T14:08:00Z"/>
              </w:rPr>
            </w:pPr>
            <w:proofErr w:type="spellStart"/>
            <w:ins w:id="1446" w:author="Tony Ercolano" w:date="2015-09-24T14:08:00Z">
              <w:r>
                <w:t>iotHubMessageHandle</w:t>
              </w:r>
              <w:proofErr w:type="spellEnd"/>
            </w:ins>
          </w:p>
        </w:tc>
        <w:tc>
          <w:tcPr>
            <w:tcW w:w="5940" w:type="dxa"/>
          </w:tcPr>
          <w:p w14:paraId="590C5174" w14:textId="5D46835C" w:rsidR="00920968" w:rsidRDefault="00920968" w:rsidP="00C84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47" w:author="Tony Ercolano" w:date="2015-09-24T14:08:00Z"/>
              </w:rPr>
            </w:pPr>
            <w:ins w:id="1448" w:author="Tony Ercolano" w:date="2015-09-24T14:08:00Z">
              <w:r>
                <w:t>Handle to the message.</w:t>
              </w:r>
            </w:ins>
          </w:p>
        </w:tc>
      </w:tr>
    </w:tbl>
    <w:p w14:paraId="7024610B" w14:textId="77777777" w:rsidR="00920968" w:rsidRDefault="00920968" w:rsidP="00920968">
      <w:pPr>
        <w:pStyle w:val="Heading3"/>
        <w:spacing w:before="120"/>
        <w:rPr>
          <w:ins w:id="1449" w:author="Tony Ercolano" w:date="2015-09-24T14:08:00Z"/>
        </w:rPr>
      </w:pPr>
      <w:ins w:id="1450" w:author="Tony Ercolano" w:date="2015-09-24T14:08:00Z">
        <w:r w:rsidRPr="00FC5435">
          <w:t>Return</w:t>
        </w:r>
      </w:ins>
    </w:p>
    <w:p w14:paraId="3EABC9E0" w14:textId="72B8DF32" w:rsidR="00920968" w:rsidRDefault="00920968" w:rsidP="00920968">
      <w:pPr>
        <w:pStyle w:val="ListParagraph"/>
        <w:numPr>
          <w:ilvl w:val="0"/>
          <w:numId w:val="3"/>
        </w:numPr>
        <w:rPr>
          <w:ins w:id="1451" w:author="Tony Ercolano" w:date="2015-09-24T14:12:00Z"/>
        </w:rPr>
      </w:pPr>
      <w:ins w:id="1452" w:author="Tony Ercolano" w:date="2015-09-24T14:12:00Z">
        <w:r>
          <w:t xml:space="preserve">Pointer to the </w:t>
        </w:r>
      </w:ins>
      <w:ins w:id="1453" w:author="Tony Ercolano" w:date="2015-09-24T14:11:00Z">
        <w:r>
          <w:t>zero terminated string stored in the message</w:t>
        </w:r>
      </w:ins>
      <w:ins w:id="1454" w:author="Tony Ercolano" w:date="2015-09-24T14:08:00Z">
        <w:r>
          <w:t>.</w:t>
        </w:r>
      </w:ins>
    </w:p>
    <w:p w14:paraId="39577527" w14:textId="2D60D117" w:rsidR="00920968" w:rsidRDefault="00920968" w:rsidP="00920968">
      <w:pPr>
        <w:pStyle w:val="ListParagraph"/>
        <w:numPr>
          <w:ilvl w:val="0"/>
          <w:numId w:val="3"/>
        </w:numPr>
        <w:rPr>
          <w:ins w:id="1455" w:author="Tony Ercolano" w:date="2015-09-24T14:08:00Z"/>
        </w:rPr>
      </w:pPr>
      <w:ins w:id="1456" w:author="Tony Ercolano" w:date="2015-09-24T14:12:00Z">
        <w:r>
          <w:t>NULL if an error occurs or the content type is incorrect.</w:t>
        </w:r>
      </w:ins>
    </w:p>
    <w:p w14:paraId="148089BB" w14:textId="00E749C2" w:rsidR="00480C17" w:rsidDel="001A3922" w:rsidRDefault="00480C17" w:rsidP="00754130">
      <w:pPr>
        <w:pStyle w:val="Heading2"/>
        <w:rPr>
          <w:del w:id="1457" w:author="Tony Ercolano" w:date="2015-09-24T14:13:00Z"/>
        </w:rPr>
      </w:pPr>
    </w:p>
    <w:p w14:paraId="701D497E" w14:textId="650E6E8A" w:rsidR="001A3922" w:rsidRDefault="001A3922" w:rsidP="001A3922">
      <w:pPr>
        <w:pStyle w:val="Heading2"/>
        <w:rPr>
          <w:ins w:id="1458" w:author="Tony Ercolano" w:date="2015-09-24T14:14:00Z"/>
        </w:rPr>
      </w:pPr>
      <w:ins w:id="1459" w:author="Tony Ercolano" w:date="2015-09-24T14:14:00Z">
        <w:r>
          <w:t xml:space="preserve">IOTHUBMESSAGE_CONTENT_TYPE </w:t>
        </w:r>
        <w:proofErr w:type="spellStart"/>
        <w:r>
          <w:t>IoTHubMessage_</w:t>
        </w:r>
        <w:proofErr w:type="gramStart"/>
        <w:r>
          <w:t>GetContentType</w:t>
        </w:r>
        <w:proofErr w:type="spellEnd"/>
        <w:r w:rsidRPr="009F076A">
          <w:t>(</w:t>
        </w:r>
        <w:proofErr w:type="gramEnd"/>
        <w:r>
          <w:t xml:space="preserve">IOTHUB_MESSAGE_HANDLE </w:t>
        </w:r>
        <w:proofErr w:type="spellStart"/>
        <w:r>
          <w:t>iotHubMessageHandle</w:t>
        </w:r>
        <w:proofErr w:type="spellEnd"/>
        <w:r w:rsidRPr="009F076A">
          <w:t>)</w:t>
        </w:r>
        <w:r>
          <w:t>;</w:t>
        </w:r>
      </w:ins>
    </w:p>
    <w:p w14:paraId="2E996A33" w14:textId="0074AAAE" w:rsidR="001A3922" w:rsidRDefault="001A3922" w:rsidP="001A3922">
      <w:pPr>
        <w:rPr>
          <w:ins w:id="1460" w:author="Tony Ercolano" w:date="2015-09-24T14:14:00Z"/>
        </w:rPr>
      </w:pPr>
      <w:ins w:id="1461" w:author="Tony Ercolano" w:date="2015-09-24T14:15:00Z">
        <w:r>
          <w:t xml:space="preserve">Returns the content type of the message given by the parameter </w:t>
        </w:r>
        <w:proofErr w:type="spellStart"/>
        <w:r>
          <w:t>iotHubMessageHandle</w:t>
        </w:r>
        <w:proofErr w:type="spellEnd"/>
        <w:r>
          <w:t>.</w:t>
        </w:r>
      </w:ins>
    </w:p>
    <w:p w14:paraId="4E8BF115" w14:textId="77777777" w:rsidR="001A3922" w:rsidRDefault="001A3922" w:rsidP="001A3922">
      <w:pPr>
        <w:pStyle w:val="Heading3"/>
        <w:rPr>
          <w:ins w:id="1462" w:author="Tony Ercolano" w:date="2015-09-24T14:14:00Z"/>
        </w:rPr>
      </w:pPr>
      <w:ins w:id="1463" w:author="Tony Ercolano" w:date="2015-09-24T14:14:00Z">
        <w:r w:rsidRPr="068C02ED">
          <w:t>Arguments</w:t>
        </w:r>
      </w:ins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1A3922" w14:paraId="53DCC412" w14:textId="77777777" w:rsidTr="00C84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464" w:author="Tony Ercolano" w:date="2015-09-24T14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9AC8233" w14:textId="77777777" w:rsidR="001A3922" w:rsidRDefault="001A3922" w:rsidP="00C84CFF">
            <w:pPr>
              <w:rPr>
                <w:ins w:id="1465" w:author="Tony Ercolano" w:date="2015-09-24T14:14:00Z"/>
              </w:rPr>
            </w:pPr>
            <w:ins w:id="1466" w:author="Tony Ercolano" w:date="2015-09-24T14:14:00Z">
              <w:r>
                <w:t>Name</w:t>
              </w:r>
            </w:ins>
          </w:p>
        </w:tc>
        <w:tc>
          <w:tcPr>
            <w:tcW w:w="5940" w:type="dxa"/>
          </w:tcPr>
          <w:p w14:paraId="1A0BDAFC" w14:textId="77777777" w:rsidR="001A3922" w:rsidRDefault="001A3922" w:rsidP="00C84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67" w:author="Tony Ercolano" w:date="2015-09-24T14:14:00Z"/>
              </w:rPr>
            </w:pPr>
            <w:ins w:id="1468" w:author="Tony Ercolano" w:date="2015-09-24T14:14:00Z">
              <w:r>
                <w:t>Description</w:t>
              </w:r>
            </w:ins>
          </w:p>
        </w:tc>
      </w:tr>
      <w:tr w:rsidR="001A3922" w14:paraId="1C1851EB" w14:textId="77777777" w:rsidTr="00C84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469" w:author="Tony Ercolano" w:date="2015-09-24T14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75ACE2A" w14:textId="77777777" w:rsidR="001A3922" w:rsidRDefault="001A3922" w:rsidP="00C84CFF">
            <w:pPr>
              <w:rPr>
                <w:ins w:id="1470" w:author="Tony Ercolano" w:date="2015-09-24T14:14:00Z"/>
              </w:rPr>
            </w:pPr>
            <w:proofErr w:type="spellStart"/>
            <w:ins w:id="1471" w:author="Tony Ercolano" w:date="2015-09-24T14:14:00Z">
              <w:r>
                <w:t>iotHubMessageHandle</w:t>
              </w:r>
              <w:proofErr w:type="spellEnd"/>
            </w:ins>
          </w:p>
        </w:tc>
        <w:tc>
          <w:tcPr>
            <w:tcW w:w="5940" w:type="dxa"/>
          </w:tcPr>
          <w:p w14:paraId="51A4031D" w14:textId="77777777" w:rsidR="001A3922" w:rsidRDefault="001A3922" w:rsidP="00C84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72" w:author="Tony Ercolano" w:date="2015-09-24T14:14:00Z"/>
              </w:rPr>
            </w:pPr>
            <w:ins w:id="1473" w:author="Tony Ercolano" w:date="2015-09-24T14:14:00Z">
              <w:r>
                <w:t>Handle to the message.</w:t>
              </w:r>
            </w:ins>
          </w:p>
        </w:tc>
      </w:tr>
    </w:tbl>
    <w:p w14:paraId="6C0B6ACD" w14:textId="77777777" w:rsidR="001A3922" w:rsidRDefault="001A3922" w:rsidP="001A3922">
      <w:pPr>
        <w:pStyle w:val="Heading3"/>
        <w:spacing w:before="120"/>
        <w:rPr>
          <w:ins w:id="1474" w:author="Tony Ercolano" w:date="2015-09-24T14:14:00Z"/>
        </w:rPr>
      </w:pPr>
      <w:ins w:id="1475" w:author="Tony Ercolano" w:date="2015-09-24T14:14:00Z">
        <w:r w:rsidRPr="00FC5435">
          <w:t>Return</w:t>
        </w:r>
      </w:ins>
    </w:p>
    <w:p w14:paraId="452FC0E1" w14:textId="77777777" w:rsidR="001A3922" w:rsidRDefault="001A3922" w:rsidP="001A3922">
      <w:pPr>
        <w:pStyle w:val="ListParagraph"/>
        <w:numPr>
          <w:ilvl w:val="0"/>
          <w:numId w:val="3"/>
        </w:numPr>
        <w:rPr>
          <w:ins w:id="1476" w:author="Tony Ercolano" w:date="2015-09-24T14:18:00Z"/>
        </w:rPr>
      </w:pPr>
      <w:ins w:id="1477" w:author="Tony Ercolano" w:date="2015-09-24T14:18:00Z">
        <w:r w:rsidRPr="001A3922">
          <w:t>IOTHUBMESSAGE_BYTEARRAY</w:t>
        </w:r>
        <w:r>
          <w:t xml:space="preserve"> for a message created via </w:t>
        </w:r>
        <w:proofErr w:type="spellStart"/>
        <w:r>
          <w:t>IoTHubMessage_CreateFromByteArray</w:t>
        </w:r>
        <w:proofErr w:type="spellEnd"/>
      </w:ins>
    </w:p>
    <w:p w14:paraId="53DCB036" w14:textId="77777777" w:rsidR="001A3922" w:rsidRDefault="001A3922" w:rsidP="001A3922">
      <w:pPr>
        <w:pStyle w:val="ListParagraph"/>
        <w:numPr>
          <w:ilvl w:val="0"/>
          <w:numId w:val="3"/>
        </w:numPr>
        <w:rPr>
          <w:ins w:id="1478" w:author="Tony Ercolano" w:date="2015-09-24T14:18:00Z"/>
        </w:rPr>
      </w:pPr>
      <w:ins w:id="1479" w:author="Tony Ercolano" w:date="2015-09-24T14:18:00Z">
        <w:r>
          <w:t xml:space="preserve">IOTHUBMESSAGE_STRING for a message created via </w:t>
        </w:r>
        <w:proofErr w:type="spellStart"/>
        <w:r>
          <w:t>IoTHubMessage_CreateFromString</w:t>
        </w:r>
        <w:proofErr w:type="spellEnd"/>
      </w:ins>
    </w:p>
    <w:p w14:paraId="0D0D30CA" w14:textId="71FA4BBB" w:rsidR="001A3922" w:rsidRDefault="001A3922" w:rsidP="001A3922">
      <w:pPr>
        <w:pStyle w:val="ListParagraph"/>
        <w:numPr>
          <w:ilvl w:val="0"/>
          <w:numId w:val="3"/>
        </w:numPr>
        <w:rPr>
          <w:ins w:id="1480" w:author="Tony Ercolano" w:date="2015-09-24T14:14:00Z"/>
        </w:rPr>
      </w:pPr>
      <w:ins w:id="1481" w:author="Tony Ercolano" w:date="2015-09-24T14:19:00Z">
        <w:r>
          <w:t>IOTHUBMESSAGE_UNKNOWN otherwise</w:t>
        </w:r>
      </w:ins>
      <w:ins w:id="1482" w:author="Tony Ercolano" w:date="2015-09-24T14:14:00Z">
        <w:r>
          <w:t>.</w:t>
        </w:r>
      </w:ins>
    </w:p>
    <w:p w14:paraId="0F88A98B" w14:textId="2FEA1F37" w:rsidR="001A3922" w:rsidRDefault="001A3922" w:rsidP="001A3922">
      <w:pPr>
        <w:pStyle w:val="Heading2"/>
        <w:rPr>
          <w:ins w:id="1483" w:author="Tony Ercolano" w:date="2015-09-24T14:20:00Z"/>
        </w:rPr>
      </w:pPr>
      <w:ins w:id="1484" w:author="Tony Ercolano" w:date="2015-09-24T14:20:00Z">
        <w:r>
          <w:t xml:space="preserve">MAP_HANDLE </w:t>
        </w:r>
        <w:proofErr w:type="spellStart"/>
        <w:r>
          <w:t>IoTHubMessage_</w:t>
        </w:r>
        <w:proofErr w:type="gramStart"/>
        <w:r>
          <w:t>Properties</w:t>
        </w:r>
        <w:proofErr w:type="spellEnd"/>
        <w:r w:rsidRPr="009F076A">
          <w:t>(</w:t>
        </w:r>
        <w:proofErr w:type="gramEnd"/>
        <w:r>
          <w:t xml:space="preserve">IOTHUB_MESSAGE_HANDLE </w:t>
        </w:r>
        <w:proofErr w:type="spellStart"/>
        <w:r>
          <w:t>iotHubMessageHandle</w:t>
        </w:r>
        <w:proofErr w:type="spellEnd"/>
        <w:r w:rsidRPr="009F076A">
          <w:t>)</w:t>
        </w:r>
        <w:r>
          <w:t>;</w:t>
        </w:r>
      </w:ins>
    </w:p>
    <w:p w14:paraId="08DCE243" w14:textId="06E6BAE6" w:rsidR="001A3922" w:rsidRDefault="001A3922" w:rsidP="001A3922">
      <w:pPr>
        <w:rPr>
          <w:ins w:id="1485" w:author="Tony Ercolano" w:date="2015-09-24T14:20:00Z"/>
        </w:rPr>
      </w:pPr>
      <w:ins w:id="1486" w:author="Tony Ercolano" w:date="2015-09-24T14:20:00Z">
        <w:r>
          <w:t xml:space="preserve">Returns </w:t>
        </w:r>
      </w:ins>
      <w:ins w:id="1487" w:author="Tony Ercolano" w:date="2015-09-24T14:21:00Z">
        <w:r>
          <w:t>a handle to the message’s properties map.</w:t>
        </w:r>
      </w:ins>
    </w:p>
    <w:p w14:paraId="1CE0D0A0" w14:textId="77777777" w:rsidR="001A3922" w:rsidRDefault="001A3922" w:rsidP="001A3922">
      <w:pPr>
        <w:pStyle w:val="Heading3"/>
        <w:rPr>
          <w:ins w:id="1488" w:author="Tony Ercolano" w:date="2015-09-24T14:20:00Z"/>
        </w:rPr>
      </w:pPr>
      <w:ins w:id="1489" w:author="Tony Ercolano" w:date="2015-09-24T14:20:00Z">
        <w:r w:rsidRPr="068C02ED">
          <w:t>Arguments</w:t>
        </w:r>
      </w:ins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1A3922" w14:paraId="7FD1A74A" w14:textId="77777777" w:rsidTr="00C84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490" w:author="Tony Ercolano" w:date="2015-09-24T14:2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7B04B03" w14:textId="77777777" w:rsidR="001A3922" w:rsidRDefault="001A3922" w:rsidP="00C84CFF">
            <w:pPr>
              <w:rPr>
                <w:ins w:id="1491" w:author="Tony Ercolano" w:date="2015-09-24T14:20:00Z"/>
              </w:rPr>
            </w:pPr>
            <w:ins w:id="1492" w:author="Tony Ercolano" w:date="2015-09-24T14:20:00Z">
              <w:r>
                <w:t>Name</w:t>
              </w:r>
            </w:ins>
          </w:p>
        </w:tc>
        <w:tc>
          <w:tcPr>
            <w:tcW w:w="5940" w:type="dxa"/>
          </w:tcPr>
          <w:p w14:paraId="413A9778" w14:textId="77777777" w:rsidR="001A3922" w:rsidRDefault="001A3922" w:rsidP="00C84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93" w:author="Tony Ercolano" w:date="2015-09-24T14:20:00Z"/>
              </w:rPr>
            </w:pPr>
            <w:ins w:id="1494" w:author="Tony Ercolano" w:date="2015-09-24T14:20:00Z">
              <w:r>
                <w:t>Description</w:t>
              </w:r>
            </w:ins>
          </w:p>
        </w:tc>
      </w:tr>
      <w:tr w:rsidR="001A3922" w14:paraId="343B2D08" w14:textId="77777777" w:rsidTr="00C84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495" w:author="Tony Ercolano" w:date="2015-09-24T14:2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0BB3C7" w14:textId="77777777" w:rsidR="001A3922" w:rsidRDefault="001A3922" w:rsidP="00C84CFF">
            <w:pPr>
              <w:rPr>
                <w:ins w:id="1496" w:author="Tony Ercolano" w:date="2015-09-24T14:20:00Z"/>
              </w:rPr>
            </w:pPr>
            <w:proofErr w:type="spellStart"/>
            <w:ins w:id="1497" w:author="Tony Ercolano" w:date="2015-09-24T14:20:00Z">
              <w:r>
                <w:t>iotHubMessageHandle</w:t>
              </w:r>
              <w:proofErr w:type="spellEnd"/>
            </w:ins>
          </w:p>
        </w:tc>
        <w:tc>
          <w:tcPr>
            <w:tcW w:w="5940" w:type="dxa"/>
          </w:tcPr>
          <w:p w14:paraId="40FC905E" w14:textId="77777777" w:rsidR="001A3922" w:rsidRDefault="001A3922" w:rsidP="00C84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98" w:author="Tony Ercolano" w:date="2015-09-24T14:20:00Z"/>
              </w:rPr>
            </w:pPr>
            <w:ins w:id="1499" w:author="Tony Ercolano" w:date="2015-09-24T14:20:00Z">
              <w:r>
                <w:t>Handle to the message.</w:t>
              </w:r>
            </w:ins>
          </w:p>
        </w:tc>
      </w:tr>
    </w:tbl>
    <w:p w14:paraId="5D3B5F4D" w14:textId="77777777" w:rsidR="001A3922" w:rsidRDefault="001A3922" w:rsidP="001A3922">
      <w:pPr>
        <w:pStyle w:val="Heading3"/>
        <w:spacing w:before="120"/>
        <w:rPr>
          <w:ins w:id="1500" w:author="Tony Ercolano" w:date="2015-09-24T14:20:00Z"/>
        </w:rPr>
      </w:pPr>
      <w:ins w:id="1501" w:author="Tony Ercolano" w:date="2015-09-24T14:20:00Z">
        <w:r w:rsidRPr="00FC5435">
          <w:t>Return</w:t>
        </w:r>
      </w:ins>
    </w:p>
    <w:p w14:paraId="49C3ED2E" w14:textId="18F699D9" w:rsidR="001A3922" w:rsidRDefault="001A3922" w:rsidP="001A3922">
      <w:pPr>
        <w:pStyle w:val="ListParagraph"/>
        <w:numPr>
          <w:ilvl w:val="0"/>
          <w:numId w:val="3"/>
        </w:numPr>
        <w:rPr>
          <w:ins w:id="1502" w:author="Tony Ercolano" w:date="2015-09-24T14:22:00Z"/>
        </w:rPr>
      </w:pPr>
      <w:ins w:id="1503" w:author="Tony Ercolano" w:date="2015-09-24T14:22:00Z">
        <w:r>
          <w:t>MAP_HANDLE representing the message’s property map.</w:t>
        </w:r>
      </w:ins>
    </w:p>
    <w:p w14:paraId="10BED9E4" w14:textId="77777777" w:rsidR="001A3922" w:rsidRDefault="001A3922" w:rsidP="00754130">
      <w:pPr>
        <w:pStyle w:val="Heading2"/>
        <w:rPr>
          <w:ins w:id="1504" w:author="Tony Ercolano" w:date="2015-09-24T14:23:00Z"/>
          <w:rFonts w:eastAsia="Times New Roman"/>
          <w:color w:val="0000FF"/>
        </w:rPr>
      </w:pPr>
    </w:p>
    <w:p w14:paraId="17BEE908" w14:textId="334C49FA" w:rsidR="00754130" w:rsidRPr="00754130" w:rsidRDefault="00754130" w:rsidP="00754130">
      <w:pPr>
        <w:pStyle w:val="Heading2"/>
        <w:rPr>
          <w:rFonts w:eastAsia="Times New Roman"/>
        </w:rPr>
      </w:pPr>
      <w:del w:id="1505" w:author="Tony Ercolano" w:date="2015-09-24T14:23:00Z">
        <w:r w:rsidRPr="00754130" w:rsidDel="001A3922">
          <w:rPr>
            <w:rFonts w:eastAsia="Times New Roman"/>
            <w:color w:val="0000FF"/>
          </w:rPr>
          <w:delText>void</w:delText>
        </w:r>
        <w:r w:rsidRPr="00754130" w:rsidDel="001A3922">
          <w:rPr>
            <w:rFonts w:eastAsia="Times New Roman"/>
          </w:rPr>
          <w:delText> </w:delText>
        </w:r>
        <w:r w:rsidR="00382DFD" w:rsidDel="001A3922">
          <w:rPr>
            <w:rFonts w:eastAsia="Times New Roman"/>
          </w:rPr>
          <w:delText>I</w:delText>
        </w:r>
      </w:del>
      <w:ins w:id="1506" w:author="Tony Ercolano" w:date="2015-09-24T14:23:00Z">
        <w:r w:rsidR="001A3922">
          <w:rPr>
            <w:rFonts w:eastAsia="Times New Roman"/>
          </w:rPr>
          <w:t>void I</w:t>
        </w:r>
      </w:ins>
      <w:r w:rsidR="00382DFD">
        <w:rPr>
          <w:rFonts w:eastAsia="Times New Roman"/>
        </w:rPr>
        <w:t>oTHubMessage_</w:t>
      </w:r>
      <w:proofErr w:type="gramStart"/>
      <w:r w:rsidRPr="00754130">
        <w:rPr>
          <w:rFonts w:eastAsia="Times New Roman"/>
        </w:rPr>
        <w:t>Destroy(</w:t>
      </w:r>
      <w:proofErr w:type="gramEnd"/>
      <w:r w:rsidR="001B0681">
        <w:rPr>
          <w:rFonts w:eastAsia="Times New Roman"/>
          <w:color w:val="2B91AF"/>
        </w:rPr>
        <w:t>IOTHUB_</w:t>
      </w:r>
      <w:r w:rsidRPr="00754130">
        <w:rPr>
          <w:rFonts w:eastAsia="Times New Roman"/>
          <w:color w:val="2B91AF"/>
        </w:rPr>
        <w:t>MESSAGE_HANDLE</w:t>
      </w:r>
      <w:r w:rsidRPr="00754130">
        <w:rPr>
          <w:rFonts w:eastAsia="Times New Roman"/>
        </w:rPr>
        <w:t> </w:t>
      </w:r>
      <w:r w:rsidR="00B1280F">
        <w:rPr>
          <w:rFonts w:eastAsia="Times New Roman"/>
        </w:rPr>
        <w:t>i</w:t>
      </w:r>
      <w:r w:rsidR="003B1BA3">
        <w:rPr>
          <w:rFonts w:eastAsia="Times New Roman"/>
        </w:rPr>
        <w:t>oTHubMessage</w:t>
      </w:r>
      <w:r w:rsidRPr="00754130">
        <w:rPr>
          <w:rFonts w:eastAsia="Times New Roman"/>
        </w:rPr>
        <w:t>Handle);</w:t>
      </w:r>
    </w:p>
    <w:p w14:paraId="5DBE179F" w14:textId="3D0F24C9" w:rsidR="00237673" w:rsidRDefault="009D23C3" w:rsidP="00237673">
      <w:r>
        <w:t>Disposes of resou</w:t>
      </w:r>
      <w:r w:rsidR="00A11010">
        <w:t>r</w:t>
      </w:r>
      <w:r>
        <w:t xml:space="preserve">ces allocated by the </w:t>
      </w:r>
      <w:r w:rsidR="00170891">
        <w:t>IoT Hub</w:t>
      </w:r>
      <w:r w:rsidR="00E03B5C">
        <w:t xml:space="preserve"> message.</w:t>
      </w:r>
    </w:p>
    <w:p w14:paraId="609D26CC" w14:textId="77777777" w:rsidR="00237673" w:rsidRDefault="00237673" w:rsidP="0023767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237673" w14:paraId="6806F852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7E63981" w14:textId="77777777" w:rsidR="00237673" w:rsidRDefault="00237673" w:rsidP="007167CA">
            <w:r>
              <w:t>Name</w:t>
            </w:r>
          </w:p>
        </w:tc>
        <w:tc>
          <w:tcPr>
            <w:tcW w:w="5940" w:type="dxa"/>
          </w:tcPr>
          <w:p w14:paraId="2638B1BA" w14:textId="77777777" w:rsidR="00237673" w:rsidRDefault="00237673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7673" w14:paraId="23D27D9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715421" w14:textId="731CA25B" w:rsidR="00237673" w:rsidRDefault="000F7CD6" w:rsidP="007167CA">
            <w:proofErr w:type="spellStart"/>
            <w:ins w:id="1507" w:author="Tony Ercolano" w:date="2015-09-24T14:24:00Z">
              <w:r>
                <w:t>i</w:t>
              </w:r>
            </w:ins>
            <w:del w:id="1508" w:author="Tony Ercolano" w:date="2015-09-24T14:24:00Z">
              <w:r w:rsidR="00480C17" w:rsidDel="000F7CD6">
                <w:delText>I</w:delText>
              </w:r>
            </w:del>
            <w:r w:rsidR="003B1BA3">
              <w:t>oTHubMessage</w:t>
            </w:r>
            <w:r w:rsidR="001526D5">
              <w:t>Handle</w:t>
            </w:r>
            <w:proofErr w:type="spellEnd"/>
          </w:p>
        </w:tc>
        <w:tc>
          <w:tcPr>
            <w:tcW w:w="5940" w:type="dxa"/>
          </w:tcPr>
          <w:p w14:paraId="0CB556E0" w14:textId="2E53909D" w:rsidR="00237673" w:rsidRDefault="00E11812" w:rsidP="00E1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</w:tbl>
    <w:p w14:paraId="5D297FEB" w14:textId="77777777" w:rsidR="00237673" w:rsidRDefault="00237673" w:rsidP="00237673">
      <w:pPr>
        <w:pStyle w:val="Heading3"/>
        <w:spacing w:before="120"/>
      </w:pPr>
      <w:r w:rsidRPr="00FC5435">
        <w:t>Return</w:t>
      </w:r>
    </w:p>
    <w:p w14:paraId="2A542BAA" w14:textId="54EE047B" w:rsidR="00237673" w:rsidRDefault="00E620B8">
      <w:pPr>
        <w:pStyle w:val="ListParagraph"/>
        <w:numPr>
          <w:ilvl w:val="0"/>
          <w:numId w:val="3"/>
        </w:numPr>
        <w:spacing w:line="480" w:lineRule="auto"/>
      </w:pPr>
      <w:r>
        <w:t>No return</w:t>
      </w:r>
      <w:r w:rsidR="00237673">
        <w:t>.</w:t>
      </w:r>
    </w:p>
    <w:p w14:paraId="5824620B" w14:textId="4475262D" w:rsidR="004D68E7" w:rsidDel="001A3922" w:rsidRDefault="001B0681" w:rsidP="00DE4E6A">
      <w:pPr>
        <w:pStyle w:val="Heading2"/>
        <w:rPr>
          <w:del w:id="1509" w:author="Tony Ercolano" w:date="2015-09-24T14:20:00Z"/>
        </w:rPr>
      </w:pPr>
      <w:del w:id="1510" w:author="Tony Ercolano" w:date="2015-09-24T14:20:00Z">
        <w:r w:rsidDel="001A3922">
          <w:rPr>
            <w:color w:val="2B91AF"/>
          </w:rPr>
          <w:delText>IOTHUB_</w:delText>
        </w:r>
        <w:r w:rsidR="004D68E7" w:rsidDel="001A3922">
          <w:rPr>
            <w:color w:val="2B91AF"/>
          </w:rPr>
          <w:delText>MESSAGE_RESULT</w:delText>
        </w:r>
        <w:r w:rsidR="004D68E7" w:rsidDel="001A3922">
          <w:delText> </w:delText>
        </w:r>
        <w:r w:rsidR="00382DFD" w:rsidDel="001A3922">
          <w:delText>IoTHubMessage_</w:delText>
        </w:r>
        <w:r w:rsidR="004D68E7" w:rsidDel="001A3922">
          <w:delText>SetData(</w:delText>
        </w:r>
        <w:r w:rsidDel="001A3922">
          <w:rPr>
            <w:color w:val="2B91AF"/>
          </w:rPr>
          <w:delText>IOTHUB_</w:delText>
        </w:r>
        <w:r w:rsidR="004D68E7" w:rsidDel="001A3922">
          <w:rPr>
            <w:color w:val="2B91AF"/>
          </w:rPr>
          <w:delText>MESSAGE_HANDLE</w:delText>
        </w:r>
        <w:r w:rsidR="004D68E7" w:rsidDel="001A3922">
          <w:delText> </w:delText>
        </w:r>
        <w:r w:rsidR="00B1280F" w:rsidDel="001A3922">
          <w:delText>i</w:delText>
        </w:r>
        <w:r w:rsidR="003B1BA3" w:rsidDel="001A3922">
          <w:delText>oTHubMessage</w:delText>
        </w:r>
        <w:r w:rsidR="004D68E7" w:rsidDel="001A3922">
          <w:delText>Handle, </w:delText>
        </w:r>
        <w:r w:rsidR="004D68E7" w:rsidDel="001A3922">
          <w:rPr>
            <w:color w:val="0000FF"/>
          </w:rPr>
          <w:delText>const</w:delText>
        </w:r>
        <w:r w:rsidR="004D68E7" w:rsidDel="001A3922">
          <w:delText> </w:delText>
        </w:r>
        <w:r w:rsidR="004D68E7" w:rsidDel="001A3922">
          <w:rPr>
            <w:color w:val="0000FF"/>
          </w:rPr>
          <w:delText>unsigned</w:delText>
        </w:r>
        <w:r w:rsidR="004D68E7" w:rsidDel="001A3922">
          <w:delText> </w:delText>
        </w:r>
        <w:r w:rsidR="004D68E7" w:rsidDel="001A3922">
          <w:rPr>
            <w:color w:val="0000FF"/>
          </w:rPr>
          <w:delText>char</w:delText>
        </w:r>
        <w:r w:rsidR="004D68E7" w:rsidDel="001A3922">
          <w:delText>* buffer, </w:delText>
        </w:r>
        <w:r w:rsidR="004D68E7" w:rsidDel="001A3922">
          <w:rPr>
            <w:color w:val="2B91AF"/>
          </w:rPr>
          <w:delText>size_t</w:delText>
        </w:r>
        <w:r w:rsidR="004D68E7" w:rsidDel="001A3922">
          <w:delText> size);</w:delText>
        </w:r>
      </w:del>
    </w:p>
    <w:p w14:paraId="751119C8" w14:textId="049A4A6D" w:rsidR="0038220D" w:rsidDel="001A3922" w:rsidRDefault="004D68E7" w:rsidP="0038220D">
      <w:pPr>
        <w:rPr>
          <w:del w:id="1511" w:author="Tony Ercolano" w:date="2015-09-24T14:20:00Z"/>
        </w:rPr>
      </w:pPr>
      <w:del w:id="1512" w:author="Tony Ercolano" w:date="2015-09-24T14:20:00Z">
        <w:r w:rsidDel="001A3922">
          <w:delText>Allocates memory and sets the data for the specified device message handle.</w:delText>
        </w:r>
        <w:r w:rsidR="00D57DED" w:rsidDel="001A3922">
          <w:delText xml:space="preserve"> This </w:delText>
        </w:r>
        <w:r w:rsidR="007450A4" w:rsidDel="001A3922">
          <w:delText>API will make a copy of the buffer input</w:delText>
        </w:r>
        <w:r w:rsidR="00D57DED" w:rsidDel="001A3922">
          <w:delText>.</w:delText>
        </w:r>
      </w:del>
    </w:p>
    <w:p w14:paraId="2C170B8A" w14:textId="7F536E19" w:rsidR="0038220D" w:rsidDel="001A3922" w:rsidRDefault="0038220D" w:rsidP="0038220D">
      <w:pPr>
        <w:pStyle w:val="Heading3"/>
        <w:rPr>
          <w:del w:id="1513" w:author="Tony Ercolano" w:date="2015-09-24T14:20:00Z"/>
        </w:rPr>
      </w:pPr>
      <w:del w:id="1514" w:author="Tony Ercolano" w:date="2015-09-24T14:20:00Z">
        <w:r w:rsidRPr="068C02ED" w:rsidDel="001A3922">
          <w:delText>Arguments</w:delText>
        </w:r>
      </w:del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38220D" w:rsidDel="001A3922" w14:paraId="0B8AAA9D" w14:textId="5AC62C09" w:rsidTr="00542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515" w:author="Tony Ercolano" w:date="2015-09-24T14:2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22669B" w14:textId="3EB3AB9E" w:rsidR="0038220D" w:rsidDel="001A3922" w:rsidRDefault="0038220D" w:rsidP="0054228D">
            <w:pPr>
              <w:rPr>
                <w:del w:id="1516" w:author="Tony Ercolano" w:date="2015-09-24T14:20:00Z"/>
              </w:rPr>
            </w:pPr>
            <w:del w:id="1517" w:author="Tony Ercolano" w:date="2015-09-24T14:20:00Z">
              <w:r w:rsidDel="001A3922">
                <w:delText>Name</w:delText>
              </w:r>
            </w:del>
          </w:p>
        </w:tc>
        <w:tc>
          <w:tcPr>
            <w:tcW w:w="5940" w:type="dxa"/>
          </w:tcPr>
          <w:p w14:paraId="41C707FF" w14:textId="0DCBB407" w:rsidR="0038220D" w:rsidDel="001A3922" w:rsidRDefault="0038220D" w:rsidP="00542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518" w:author="Tony Ercolano" w:date="2015-09-24T14:20:00Z"/>
              </w:rPr>
            </w:pPr>
            <w:del w:id="1519" w:author="Tony Ercolano" w:date="2015-09-24T14:20:00Z">
              <w:r w:rsidDel="001A3922">
                <w:delText>Description</w:delText>
              </w:r>
            </w:del>
          </w:p>
        </w:tc>
      </w:tr>
      <w:tr w:rsidR="0038220D" w:rsidDel="001A3922" w14:paraId="511EDDF1" w14:textId="6C65D07E" w:rsidTr="00542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520" w:author="Tony Ercolano" w:date="2015-09-24T14:2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1C00EDE" w14:textId="35345D65" w:rsidR="0038220D" w:rsidDel="001A3922" w:rsidRDefault="00B1280F" w:rsidP="0054228D">
            <w:pPr>
              <w:rPr>
                <w:del w:id="1521" w:author="Tony Ercolano" w:date="2015-09-24T14:20:00Z"/>
              </w:rPr>
            </w:pPr>
            <w:del w:id="1522" w:author="Tony Ercolano" w:date="2015-09-24T14:20:00Z">
              <w:r w:rsidDel="001A3922">
                <w:delText>i</w:delText>
              </w:r>
              <w:r w:rsidR="003B1BA3" w:rsidDel="001A3922">
                <w:delText>oTHubMessage</w:delText>
              </w:r>
              <w:r w:rsidR="0038220D" w:rsidDel="001A3922">
                <w:delText>Handle</w:delText>
              </w:r>
            </w:del>
          </w:p>
        </w:tc>
        <w:tc>
          <w:tcPr>
            <w:tcW w:w="5940" w:type="dxa"/>
          </w:tcPr>
          <w:p w14:paraId="20073F94" w14:textId="34EFBE57" w:rsidR="0038220D" w:rsidDel="001A3922" w:rsidRDefault="0038220D" w:rsidP="00542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23" w:author="Tony Ercolano" w:date="2015-09-24T14:20:00Z"/>
              </w:rPr>
            </w:pPr>
            <w:del w:id="1524" w:author="Tony Ercolano" w:date="2015-09-24T14:20:00Z">
              <w:r w:rsidDel="001A3922">
                <w:delText>The handle created by a call to the create function.</w:delText>
              </w:r>
            </w:del>
          </w:p>
        </w:tc>
      </w:tr>
      <w:tr w:rsidR="00E60B86" w:rsidDel="001A3922" w14:paraId="5E4E2C80" w14:textId="06C306C9" w:rsidTr="0054228D">
        <w:trPr>
          <w:del w:id="1525" w:author="Tony Ercolano" w:date="2015-09-24T14:2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E1B8F3A" w14:textId="23A843DE" w:rsidR="00E60B86" w:rsidDel="001A3922" w:rsidRDefault="00B1280F" w:rsidP="0054228D">
            <w:pPr>
              <w:rPr>
                <w:del w:id="1526" w:author="Tony Ercolano" w:date="2015-09-24T14:20:00Z"/>
              </w:rPr>
            </w:pPr>
            <w:del w:id="1527" w:author="Tony Ercolano" w:date="2015-09-24T14:20:00Z">
              <w:r w:rsidDel="001A3922">
                <w:delText>b</w:delText>
              </w:r>
              <w:r w:rsidR="00E60B86" w:rsidDel="001A3922">
                <w:delText>uffer</w:delText>
              </w:r>
            </w:del>
          </w:p>
        </w:tc>
        <w:tc>
          <w:tcPr>
            <w:tcW w:w="5940" w:type="dxa"/>
          </w:tcPr>
          <w:p w14:paraId="72526734" w14:textId="0940672E" w:rsidR="00E60B86" w:rsidDel="001A3922" w:rsidRDefault="00E60B86" w:rsidP="00542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28" w:author="Tony Ercolano" w:date="2015-09-24T14:20:00Z"/>
              </w:rPr>
            </w:pPr>
            <w:del w:id="1529" w:author="Tony Ercolano" w:date="2015-09-24T14:20:00Z">
              <w:r w:rsidDel="001A3922">
                <w:delText>A pointer to the data</w:delText>
              </w:r>
            </w:del>
          </w:p>
        </w:tc>
      </w:tr>
      <w:tr w:rsidR="00E60B86" w:rsidDel="001A3922" w14:paraId="08180786" w14:textId="57FAB199" w:rsidTr="00542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530" w:author="Tony Ercolano" w:date="2015-09-24T14:2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D8BFE1D" w14:textId="02E813E8" w:rsidR="00E60B86" w:rsidDel="001A3922" w:rsidRDefault="00E60B86" w:rsidP="0054228D">
            <w:pPr>
              <w:rPr>
                <w:del w:id="1531" w:author="Tony Ercolano" w:date="2015-09-24T14:20:00Z"/>
              </w:rPr>
            </w:pPr>
            <w:del w:id="1532" w:author="Tony Ercolano" w:date="2015-09-24T14:20:00Z">
              <w:r w:rsidDel="001A3922">
                <w:delText>size</w:delText>
              </w:r>
            </w:del>
          </w:p>
        </w:tc>
        <w:tc>
          <w:tcPr>
            <w:tcW w:w="5940" w:type="dxa"/>
          </w:tcPr>
          <w:p w14:paraId="1EA05636" w14:textId="5158D546" w:rsidR="00E60B86" w:rsidDel="001A3922" w:rsidRDefault="00E60B86" w:rsidP="00542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33" w:author="Tony Ercolano" w:date="2015-09-24T14:20:00Z"/>
              </w:rPr>
            </w:pPr>
            <w:del w:id="1534" w:author="Tony Ercolano" w:date="2015-09-24T14:20:00Z">
              <w:r w:rsidDel="001A3922">
                <w:delText>Specifies the size of the data in bytes</w:delText>
              </w:r>
            </w:del>
          </w:p>
        </w:tc>
      </w:tr>
    </w:tbl>
    <w:p w14:paraId="5382A60C" w14:textId="01BA5BC9" w:rsidR="00E60B86" w:rsidDel="001A3922" w:rsidRDefault="00E60B86" w:rsidP="00E60B86">
      <w:pPr>
        <w:pStyle w:val="Heading3"/>
        <w:spacing w:before="120"/>
        <w:rPr>
          <w:del w:id="1535" w:author="Tony Ercolano" w:date="2015-09-24T14:20:00Z"/>
        </w:rPr>
      </w:pPr>
      <w:del w:id="1536" w:author="Tony Ercolano" w:date="2015-09-24T14:20:00Z">
        <w:r w:rsidRPr="00FC5435" w:rsidDel="001A3922">
          <w:delText>Return</w:delText>
        </w:r>
      </w:del>
    </w:p>
    <w:p w14:paraId="5628F565" w14:textId="08240D38" w:rsidR="00E60B86" w:rsidDel="001A3922" w:rsidRDefault="001B0681" w:rsidP="00E60B86">
      <w:pPr>
        <w:pStyle w:val="ListParagraph"/>
        <w:numPr>
          <w:ilvl w:val="0"/>
          <w:numId w:val="3"/>
        </w:numPr>
        <w:rPr>
          <w:del w:id="1537" w:author="Tony Ercolano" w:date="2015-09-24T14:20:00Z"/>
        </w:rPr>
      </w:pPr>
      <w:del w:id="1538" w:author="Tony Ercolano" w:date="2015-09-24T14:20:00Z">
        <w:r w:rsidDel="001A3922">
          <w:delText>IOTHUB_</w:delText>
        </w:r>
        <w:r w:rsidR="004B07DF" w:rsidDel="001A3922">
          <w:delText>MESSAGE_OK upon success</w:delText>
        </w:r>
        <w:r w:rsidR="00E60B86" w:rsidDel="001A3922">
          <w:delText>.</w:delText>
        </w:r>
      </w:del>
    </w:p>
    <w:p w14:paraId="7C5B1820" w14:textId="45DC7458" w:rsidR="00E60B86" w:rsidDel="001A3922" w:rsidRDefault="004B07DF" w:rsidP="00E60B86">
      <w:pPr>
        <w:pStyle w:val="ListParagraph"/>
        <w:numPr>
          <w:ilvl w:val="0"/>
          <w:numId w:val="3"/>
        </w:numPr>
        <w:spacing w:line="480" w:lineRule="auto"/>
        <w:rPr>
          <w:del w:id="1539" w:author="Tony Ercolano" w:date="2015-09-24T14:20:00Z"/>
        </w:rPr>
      </w:pPr>
      <w:del w:id="1540" w:author="Tony Ercolano" w:date="2015-09-24T14:20:00Z">
        <w:r w:rsidDel="001A3922">
          <w:delText>Error code upon failure</w:delText>
        </w:r>
        <w:r w:rsidR="00E60B86" w:rsidDel="001A3922">
          <w:delText>.</w:delText>
        </w:r>
      </w:del>
    </w:p>
    <w:p w14:paraId="1D9BA2C0" w14:textId="68B839E7" w:rsidR="0020394D" w:rsidRPr="0020394D" w:rsidDel="001A3922" w:rsidRDefault="001B0681" w:rsidP="00DE4E6A">
      <w:pPr>
        <w:pStyle w:val="Heading2"/>
        <w:rPr>
          <w:del w:id="1541" w:author="Tony Ercolano" w:date="2015-09-24T14:20:00Z"/>
          <w:rFonts w:eastAsia="Times New Roman"/>
        </w:rPr>
      </w:pPr>
      <w:del w:id="1542" w:author="Tony Ercolano" w:date="2015-09-24T14:20:00Z">
        <w:r w:rsidDel="001A3922">
          <w:rPr>
            <w:rFonts w:eastAsia="Times New Roman"/>
            <w:color w:val="2B91AF"/>
          </w:rPr>
          <w:delText>IOTHUB_</w:delText>
        </w:r>
        <w:r w:rsidR="0020394D" w:rsidRPr="0020394D" w:rsidDel="001A3922">
          <w:rPr>
            <w:rFonts w:eastAsia="Times New Roman"/>
            <w:color w:val="2B91AF"/>
          </w:rPr>
          <w:delText>MESSAGE_RESULT</w:delText>
        </w:r>
        <w:r w:rsidR="0020394D" w:rsidRPr="0020394D" w:rsidDel="001A3922">
          <w:rPr>
            <w:rFonts w:eastAsia="Times New Roman"/>
          </w:rPr>
          <w:delText> </w:delText>
        </w:r>
        <w:r w:rsidR="00382DFD" w:rsidDel="001A3922">
          <w:rPr>
            <w:rFonts w:eastAsia="Times New Roman"/>
          </w:rPr>
          <w:delText>IoTHubMessage_</w:delText>
        </w:r>
        <w:r w:rsidR="0020394D" w:rsidRPr="0020394D" w:rsidDel="001A3922">
          <w:rPr>
            <w:rFonts w:eastAsia="Times New Roman"/>
          </w:rPr>
          <w:delText>GetData(</w:delText>
        </w:r>
        <w:r w:rsidDel="001A3922">
          <w:rPr>
            <w:rFonts w:eastAsia="Times New Roman"/>
            <w:color w:val="2B91AF"/>
          </w:rPr>
          <w:delText>IOTHUB_</w:delText>
        </w:r>
        <w:r w:rsidR="0020394D" w:rsidRPr="0020394D" w:rsidDel="001A3922">
          <w:rPr>
            <w:rFonts w:eastAsia="Times New Roman"/>
            <w:color w:val="2B91AF"/>
          </w:rPr>
          <w:delText>MESSAGE_HANDLE</w:delText>
        </w:r>
        <w:r w:rsidR="0020394D" w:rsidRPr="0020394D" w:rsidDel="001A3922">
          <w:rPr>
            <w:rFonts w:eastAsia="Times New Roman"/>
          </w:rPr>
          <w:delText> </w:delText>
        </w:r>
        <w:r w:rsidR="00B1280F" w:rsidDel="001A3922">
          <w:rPr>
            <w:rFonts w:eastAsia="Times New Roman"/>
          </w:rPr>
          <w:delText>i</w:delText>
        </w:r>
        <w:r w:rsidR="003B1BA3" w:rsidDel="001A3922">
          <w:rPr>
            <w:rFonts w:eastAsia="Times New Roman"/>
          </w:rPr>
          <w:delText>oTHubMessage</w:delText>
        </w:r>
        <w:r w:rsidR="0020394D" w:rsidRPr="0020394D" w:rsidDel="001A3922">
          <w:rPr>
            <w:rFonts w:eastAsia="Times New Roman"/>
          </w:rPr>
          <w:delText>Handle, </w:delText>
        </w:r>
        <w:r w:rsidR="0020394D" w:rsidRPr="0020394D" w:rsidDel="001A3922">
          <w:rPr>
            <w:rFonts w:eastAsia="Times New Roman"/>
            <w:color w:val="0000FF"/>
          </w:rPr>
          <w:delText>const</w:delText>
        </w:r>
        <w:r w:rsidR="0020394D" w:rsidRPr="0020394D" w:rsidDel="001A3922">
          <w:rPr>
            <w:rFonts w:eastAsia="Times New Roman"/>
          </w:rPr>
          <w:delText> </w:delText>
        </w:r>
        <w:r w:rsidR="0020394D" w:rsidRPr="0020394D" w:rsidDel="001A3922">
          <w:rPr>
            <w:rFonts w:eastAsia="Times New Roman"/>
            <w:color w:val="0000FF"/>
          </w:rPr>
          <w:delText>unsigned</w:delText>
        </w:r>
        <w:r w:rsidR="0020394D" w:rsidRPr="0020394D" w:rsidDel="001A3922">
          <w:rPr>
            <w:rFonts w:eastAsia="Times New Roman"/>
          </w:rPr>
          <w:delText> </w:delText>
        </w:r>
        <w:r w:rsidR="0020394D" w:rsidRPr="0020394D" w:rsidDel="001A3922">
          <w:rPr>
            <w:rFonts w:eastAsia="Times New Roman"/>
            <w:color w:val="0000FF"/>
          </w:rPr>
          <w:delText>char</w:delText>
        </w:r>
        <w:r w:rsidR="0020394D" w:rsidRPr="0020394D" w:rsidDel="001A3922">
          <w:rPr>
            <w:rFonts w:eastAsia="Times New Roman"/>
          </w:rPr>
          <w:delText>** buffer, </w:delText>
        </w:r>
        <w:r w:rsidR="0020394D" w:rsidRPr="0020394D" w:rsidDel="001A3922">
          <w:rPr>
            <w:rFonts w:eastAsia="Times New Roman"/>
            <w:color w:val="2B91AF"/>
          </w:rPr>
          <w:delText>size_t</w:delText>
        </w:r>
        <w:r w:rsidR="0020394D" w:rsidRPr="0020394D" w:rsidDel="001A3922">
          <w:rPr>
            <w:rFonts w:eastAsia="Times New Roman"/>
          </w:rPr>
          <w:delText>* size);</w:delText>
        </w:r>
      </w:del>
    </w:p>
    <w:p w14:paraId="0C28827E" w14:textId="643DA1C4" w:rsidR="00576247" w:rsidDel="001A3922" w:rsidRDefault="00667F9C" w:rsidP="00576247">
      <w:pPr>
        <w:rPr>
          <w:del w:id="1543" w:author="Tony Ercolano" w:date="2015-09-24T14:20:00Z"/>
        </w:rPr>
      </w:pPr>
      <w:del w:id="1544" w:author="Tony Ercolano" w:date="2015-09-24T14:20:00Z">
        <w:r w:rsidDel="001A3922">
          <w:delText xml:space="preserve">Provides </w:delText>
        </w:r>
        <w:r w:rsidR="00FE10B4" w:rsidDel="001A3922">
          <w:delText xml:space="preserve">the data </w:delText>
        </w:r>
        <w:r w:rsidR="0020394D" w:rsidDel="001A3922">
          <w:delText xml:space="preserve">and size </w:delText>
        </w:r>
        <w:r w:rsidR="00FE10B4" w:rsidDel="001A3922">
          <w:delText xml:space="preserve">associated with </w:delText>
        </w:r>
        <w:r w:rsidDel="001A3922">
          <w:delText xml:space="preserve">a </w:delText>
        </w:r>
        <w:r w:rsidR="003B1BA3" w:rsidDel="001A3922">
          <w:delText>IoTHubMessage</w:delText>
        </w:r>
        <w:r w:rsidR="00FE10B4" w:rsidDel="001A3922">
          <w:delText>Handle</w:delText>
        </w:r>
        <w:r w:rsidR="00576247" w:rsidDel="001A3922">
          <w:delText>.</w:delText>
        </w:r>
      </w:del>
    </w:p>
    <w:p w14:paraId="0922D22D" w14:textId="127D25C4" w:rsidR="00576247" w:rsidDel="001A3922" w:rsidRDefault="00576247" w:rsidP="00576247">
      <w:pPr>
        <w:pStyle w:val="Heading3"/>
        <w:rPr>
          <w:del w:id="1545" w:author="Tony Ercolano" w:date="2015-09-24T14:20:00Z"/>
        </w:rPr>
      </w:pPr>
      <w:del w:id="1546" w:author="Tony Ercolano" w:date="2015-09-24T14:20:00Z">
        <w:r w:rsidRPr="068C02ED" w:rsidDel="001A3922">
          <w:delText>Arguments</w:delText>
        </w:r>
      </w:del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576247" w:rsidDel="001A3922" w14:paraId="2F2C1D8A" w14:textId="2631D511" w:rsidTr="00542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547" w:author="Tony Ercolano" w:date="2015-09-24T14:2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E5C542" w14:textId="661E7B0F" w:rsidR="00576247" w:rsidDel="001A3922" w:rsidRDefault="00576247" w:rsidP="0054228D">
            <w:pPr>
              <w:rPr>
                <w:del w:id="1548" w:author="Tony Ercolano" w:date="2015-09-24T14:20:00Z"/>
              </w:rPr>
            </w:pPr>
            <w:del w:id="1549" w:author="Tony Ercolano" w:date="2015-09-24T14:20:00Z">
              <w:r w:rsidDel="001A3922">
                <w:delText>Name</w:delText>
              </w:r>
            </w:del>
          </w:p>
        </w:tc>
        <w:tc>
          <w:tcPr>
            <w:tcW w:w="5940" w:type="dxa"/>
          </w:tcPr>
          <w:p w14:paraId="64CD330B" w14:textId="3A63EAC2" w:rsidR="00576247" w:rsidDel="001A3922" w:rsidRDefault="00576247" w:rsidP="00542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550" w:author="Tony Ercolano" w:date="2015-09-24T14:20:00Z"/>
              </w:rPr>
            </w:pPr>
            <w:del w:id="1551" w:author="Tony Ercolano" w:date="2015-09-24T14:20:00Z">
              <w:r w:rsidDel="001A3922">
                <w:delText>Description</w:delText>
              </w:r>
            </w:del>
          </w:p>
        </w:tc>
      </w:tr>
      <w:tr w:rsidR="00576247" w:rsidDel="001A3922" w14:paraId="39157B38" w14:textId="2208FEAD" w:rsidTr="00542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552" w:author="Tony Ercolano" w:date="2015-09-24T14:2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760A3A" w14:textId="78A396D9" w:rsidR="00576247" w:rsidDel="001A3922" w:rsidRDefault="00B1280F" w:rsidP="0054228D">
            <w:pPr>
              <w:rPr>
                <w:del w:id="1553" w:author="Tony Ercolano" w:date="2015-09-24T14:20:00Z"/>
              </w:rPr>
            </w:pPr>
            <w:del w:id="1554" w:author="Tony Ercolano" w:date="2015-09-24T14:20:00Z">
              <w:r w:rsidDel="001A3922">
                <w:delText>i</w:delText>
              </w:r>
              <w:r w:rsidR="003B1BA3" w:rsidDel="001A3922">
                <w:delText>oTHubMessage</w:delText>
              </w:r>
              <w:r w:rsidR="00576247" w:rsidDel="001A3922">
                <w:delText>Handle</w:delText>
              </w:r>
            </w:del>
          </w:p>
        </w:tc>
        <w:tc>
          <w:tcPr>
            <w:tcW w:w="5940" w:type="dxa"/>
          </w:tcPr>
          <w:p w14:paraId="2D733DC5" w14:textId="36DEF27A" w:rsidR="00576247" w:rsidDel="001A3922" w:rsidRDefault="00576247" w:rsidP="00542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55" w:author="Tony Ercolano" w:date="2015-09-24T14:20:00Z"/>
              </w:rPr>
            </w:pPr>
            <w:del w:id="1556" w:author="Tony Ercolano" w:date="2015-09-24T14:20:00Z">
              <w:r w:rsidDel="001A3922">
                <w:delText>The handle created by a call to the create function.</w:delText>
              </w:r>
            </w:del>
          </w:p>
        </w:tc>
      </w:tr>
      <w:tr w:rsidR="00576247" w:rsidDel="001A3922" w14:paraId="4F6B01F2" w14:textId="49A147CD" w:rsidTr="0054228D">
        <w:trPr>
          <w:del w:id="1557" w:author="Tony Ercolano" w:date="2015-09-24T14:2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824E638" w14:textId="4E1EE9D8" w:rsidR="00576247" w:rsidDel="001A3922" w:rsidRDefault="00576247" w:rsidP="0054228D">
            <w:pPr>
              <w:rPr>
                <w:del w:id="1558" w:author="Tony Ercolano" w:date="2015-09-24T14:20:00Z"/>
              </w:rPr>
            </w:pPr>
            <w:del w:id="1559" w:author="Tony Ercolano" w:date="2015-09-24T14:20:00Z">
              <w:r w:rsidDel="001A3922">
                <w:delText>buffer</w:delText>
              </w:r>
            </w:del>
          </w:p>
        </w:tc>
        <w:tc>
          <w:tcPr>
            <w:tcW w:w="5940" w:type="dxa"/>
          </w:tcPr>
          <w:p w14:paraId="0AA0A1C7" w14:textId="56244CC0" w:rsidR="00576247" w:rsidDel="001A3922" w:rsidRDefault="00977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60" w:author="Tony Ercolano" w:date="2015-09-24T14:20:00Z"/>
              </w:rPr>
            </w:pPr>
            <w:del w:id="1561" w:author="Tony Ercolano" w:date="2015-09-24T14:20:00Z">
              <w:r w:rsidDel="001A3922">
                <w:delText xml:space="preserve">Output </w:delText>
              </w:r>
              <w:r w:rsidR="00023130" w:rsidDel="001A3922">
                <w:delText>parameter for the data.</w:delText>
              </w:r>
            </w:del>
          </w:p>
        </w:tc>
      </w:tr>
      <w:tr w:rsidR="00A34263" w:rsidDel="001A3922" w14:paraId="63E032F6" w14:textId="07ED6E9B" w:rsidTr="00542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562" w:author="Tony Ercolano" w:date="2015-09-24T14:2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2CAB0B9" w14:textId="4B4C6C72" w:rsidR="00A34263" w:rsidDel="001A3922" w:rsidRDefault="00A34263" w:rsidP="00A34263">
            <w:pPr>
              <w:rPr>
                <w:del w:id="1563" w:author="Tony Ercolano" w:date="2015-09-24T14:20:00Z"/>
              </w:rPr>
            </w:pPr>
            <w:del w:id="1564" w:author="Tony Ercolano" w:date="2015-09-24T14:20:00Z">
              <w:r w:rsidDel="001A3922">
                <w:delText>size</w:delText>
              </w:r>
            </w:del>
          </w:p>
        </w:tc>
        <w:tc>
          <w:tcPr>
            <w:tcW w:w="5940" w:type="dxa"/>
          </w:tcPr>
          <w:p w14:paraId="74EA843E" w14:textId="4DE93D9C" w:rsidR="00A34263" w:rsidDel="001A3922" w:rsidRDefault="00A34263" w:rsidP="00A34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65" w:author="Tony Ercolano" w:date="2015-09-24T14:20:00Z"/>
              </w:rPr>
            </w:pPr>
            <w:del w:id="1566" w:author="Tony Ercolano" w:date="2015-09-24T14:20:00Z">
              <w:r w:rsidDel="001A3922">
                <w:delText>Output parameter for the length of the data buffer</w:delText>
              </w:r>
            </w:del>
          </w:p>
        </w:tc>
      </w:tr>
    </w:tbl>
    <w:p w14:paraId="6F059378" w14:textId="60219D8C" w:rsidR="00576247" w:rsidDel="001A3922" w:rsidRDefault="00576247">
      <w:pPr>
        <w:rPr>
          <w:del w:id="1567" w:author="Tony Ercolano" w:date="2015-09-24T14:20:00Z"/>
        </w:rPr>
        <w:pPrChange w:id="1568" w:author="Tony Ercolano" w:date="2015-09-24T14:23:00Z">
          <w:pPr>
            <w:pStyle w:val="Heading3"/>
            <w:spacing w:before="120"/>
          </w:pPr>
        </w:pPrChange>
      </w:pPr>
      <w:del w:id="1569" w:author="Tony Ercolano" w:date="2015-09-24T14:20:00Z">
        <w:r w:rsidRPr="00FC5435" w:rsidDel="001A3922">
          <w:delText>Return</w:delText>
        </w:r>
      </w:del>
    </w:p>
    <w:p w14:paraId="071D735B" w14:textId="4A5DF76F" w:rsidR="00576247" w:rsidDel="001A3922" w:rsidRDefault="001B0681">
      <w:pPr>
        <w:rPr>
          <w:del w:id="1570" w:author="Tony Ercolano" w:date="2015-09-24T14:20:00Z"/>
        </w:rPr>
        <w:pPrChange w:id="1571" w:author="Tony Ercolano" w:date="2015-09-24T14:23:00Z">
          <w:pPr>
            <w:pStyle w:val="ListParagraph"/>
            <w:numPr>
              <w:numId w:val="3"/>
            </w:numPr>
            <w:ind w:hanging="360"/>
          </w:pPr>
        </w:pPrChange>
      </w:pPr>
      <w:del w:id="1572" w:author="Tony Ercolano" w:date="2015-09-24T14:20:00Z">
        <w:r w:rsidDel="001A3922">
          <w:delText>IOTHUB_</w:delText>
        </w:r>
        <w:r w:rsidR="00576247" w:rsidDel="001A3922">
          <w:delText>MESSAGE_OK upon success.</w:delText>
        </w:r>
      </w:del>
    </w:p>
    <w:p w14:paraId="23F852D8" w14:textId="11EA470D" w:rsidR="009477A4" w:rsidRPr="006A593C" w:rsidRDefault="00576247">
      <w:pPr>
        <w:pPrChange w:id="1573" w:author="Tony Ercolano" w:date="2015-09-24T14:23:00Z">
          <w:pPr>
            <w:pStyle w:val="ListParagraph"/>
            <w:numPr>
              <w:numId w:val="3"/>
            </w:numPr>
            <w:ind w:hanging="360"/>
          </w:pPr>
        </w:pPrChange>
      </w:pPr>
      <w:del w:id="1574" w:author="Tony Ercolano" w:date="2015-09-24T14:20:00Z">
        <w:r w:rsidDel="001A3922">
          <w:delText>Error code upon failure.</w:delText>
        </w:r>
      </w:del>
    </w:p>
    <w:sectPr w:rsidR="009477A4" w:rsidRPr="006A593C" w:rsidSect="009727BE">
      <w:footerReference w:type="default" r:id="rId1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46014" w14:textId="77777777" w:rsidR="004055B0" w:rsidRDefault="004055B0" w:rsidP="00D911BD">
      <w:pPr>
        <w:spacing w:after="0" w:line="240" w:lineRule="auto"/>
      </w:pPr>
      <w:r>
        <w:separator/>
      </w:r>
    </w:p>
  </w:endnote>
  <w:endnote w:type="continuationSeparator" w:id="0">
    <w:p w14:paraId="72D54D90" w14:textId="77777777" w:rsidR="004055B0" w:rsidRDefault="004055B0" w:rsidP="00D91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966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ACD66" w14:textId="5F997025" w:rsidR="006C64A2" w:rsidRDefault="006C64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13C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D3A5CF3" w14:textId="77777777" w:rsidR="006C64A2" w:rsidRDefault="006C6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FDB82" w14:textId="77777777" w:rsidR="004055B0" w:rsidRDefault="004055B0" w:rsidP="00D911BD">
      <w:pPr>
        <w:spacing w:after="0" w:line="240" w:lineRule="auto"/>
      </w:pPr>
      <w:r>
        <w:separator/>
      </w:r>
    </w:p>
  </w:footnote>
  <w:footnote w:type="continuationSeparator" w:id="0">
    <w:p w14:paraId="06B469B8" w14:textId="77777777" w:rsidR="004055B0" w:rsidRDefault="004055B0" w:rsidP="00D91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30DA"/>
    <w:multiLevelType w:val="hybridMultilevel"/>
    <w:tmpl w:val="A176A086"/>
    <w:lvl w:ilvl="0" w:tplc="76AAF0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70A9"/>
    <w:multiLevelType w:val="hybridMultilevel"/>
    <w:tmpl w:val="B0E60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7677"/>
    <w:multiLevelType w:val="hybridMultilevel"/>
    <w:tmpl w:val="0FE4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5B25"/>
    <w:multiLevelType w:val="hybridMultilevel"/>
    <w:tmpl w:val="D948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823CC"/>
    <w:multiLevelType w:val="hybridMultilevel"/>
    <w:tmpl w:val="051E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25C0"/>
    <w:multiLevelType w:val="hybridMultilevel"/>
    <w:tmpl w:val="BF12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0F40"/>
    <w:multiLevelType w:val="hybridMultilevel"/>
    <w:tmpl w:val="A72E1AF6"/>
    <w:lvl w:ilvl="0" w:tplc="329041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904A6"/>
    <w:multiLevelType w:val="hybridMultilevel"/>
    <w:tmpl w:val="FB685F1C"/>
    <w:lvl w:ilvl="0" w:tplc="3CBC7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142BA"/>
    <w:multiLevelType w:val="hybridMultilevel"/>
    <w:tmpl w:val="42E2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37E00"/>
    <w:multiLevelType w:val="hybridMultilevel"/>
    <w:tmpl w:val="0C28B068"/>
    <w:lvl w:ilvl="0" w:tplc="B7AAA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A1EE4"/>
    <w:multiLevelType w:val="hybridMultilevel"/>
    <w:tmpl w:val="AC585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61FD9"/>
    <w:multiLevelType w:val="hybridMultilevel"/>
    <w:tmpl w:val="F7B2EF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B4A29"/>
    <w:multiLevelType w:val="hybridMultilevel"/>
    <w:tmpl w:val="97E4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2049D"/>
    <w:multiLevelType w:val="hybridMultilevel"/>
    <w:tmpl w:val="4692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13"/>
  </w:num>
  <w:num w:numId="6">
    <w:abstractNumId w:val="2"/>
  </w:num>
  <w:num w:numId="7">
    <w:abstractNumId w:val="0"/>
  </w:num>
  <w:num w:numId="8">
    <w:abstractNumId w:val="12"/>
  </w:num>
  <w:num w:numId="9">
    <w:abstractNumId w:val="7"/>
  </w:num>
  <w:num w:numId="10">
    <w:abstractNumId w:val="9"/>
  </w:num>
  <w:num w:numId="11">
    <w:abstractNumId w:val="6"/>
  </w:num>
  <w:num w:numId="12">
    <w:abstractNumId w:val="1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ny Ercolano">
    <w15:presenceInfo w15:providerId="AD" w15:userId="S-1-5-21-2127521184-1604012920-1887927527-129245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B7"/>
    <w:rsid w:val="00001895"/>
    <w:rsid w:val="00002496"/>
    <w:rsid w:val="0000297E"/>
    <w:rsid w:val="00002C38"/>
    <w:rsid w:val="00002F4D"/>
    <w:rsid w:val="0000368B"/>
    <w:rsid w:val="00013E9D"/>
    <w:rsid w:val="0001424D"/>
    <w:rsid w:val="00014634"/>
    <w:rsid w:val="00015736"/>
    <w:rsid w:val="00020E86"/>
    <w:rsid w:val="000216E1"/>
    <w:rsid w:val="000217D1"/>
    <w:rsid w:val="00022F01"/>
    <w:rsid w:val="00023130"/>
    <w:rsid w:val="000246E9"/>
    <w:rsid w:val="0002502E"/>
    <w:rsid w:val="00025F7A"/>
    <w:rsid w:val="000279A6"/>
    <w:rsid w:val="00030407"/>
    <w:rsid w:val="00030BEC"/>
    <w:rsid w:val="000311FE"/>
    <w:rsid w:val="00033316"/>
    <w:rsid w:val="0003413B"/>
    <w:rsid w:val="000429D3"/>
    <w:rsid w:val="000433E0"/>
    <w:rsid w:val="00045F5A"/>
    <w:rsid w:val="00046031"/>
    <w:rsid w:val="000465A3"/>
    <w:rsid w:val="00046CBA"/>
    <w:rsid w:val="00046F23"/>
    <w:rsid w:val="00047890"/>
    <w:rsid w:val="00051650"/>
    <w:rsid w:val="00051E18"/>
    <w:rsid w:val="000650A3"/>
    <w:rsid w:val="0006603F"/>
    <w:rsid w:val="00067EFF"/>
    <w:rsid w:val="00067F45"/>
    <w:rsid w:val="0007002E"/>
    <w:rsid w:val="00070720"/>
    <w:rsid w:val="00070785"/>
    <w:rsid w:val="000739B6"/>
    <w:rsid w:val="00073D73"/>
    <w:rsid w:val="00075771"/>
    <w:rsid w:val="00080D41"/>
    <w:rsid w:val="0008208D"/>
    <w:rsid w:val="00082627"/>
    <w:rsid w:val="00082A9B"/>
    <w:rsid w:val="00083BC9"/>
    <w:rsid w:val="0008609C"/>
    <w:rsid w:val="00086289"/>
    <w:rsid w:val="000864DE"/>
    <w:rsid w:val="0009058A"/>
    <w:rsid w:val="00090E56"/>
    <w:rsid w:val="000914B6"/>
    <w:rsid w:val="00092163"/>
    <w:rsid w:val="00093621"/>
    <w:rsid w:val="000950F4"/>
    <w:rsid w:val="000965A1"/>
    <w:rsid w:val="00097176"/>
    <w:rsid w:val="000A3257"/>
    <w:rsid w:val="000A3392"/>
    <w:rsid w:val="000A4B21"/>
    <w:rsid w:val="000A6D15"/>
    <w:rsid w:val="000A6ECA"/>
    <w:rsid w:val="000A6ECC"/>
    <w:rsid w:val="000A759A"/>
    <w:rsid w:val="000B21F5"/>
    <w:rsid w:val="000B2FBE"/>
    <w:rsid w:val="000B403D"/>
    <w:rsid w:val="000B7307"/>
    <w:rsid w:val="000C0B61"/>
    <w:rsid w:val="000C1BC8"/>
    <w:rsid w:val="000C4603"/>
    <w:rsid w:val="000C55C7"/>
    <w:rsid w:val="000C6490"/>
    <w:rsid w:val="000C6CBF"/>
    <w:rsid w:val="000C7B3F"/>
    <w:rsid w:val="000D0BD3"/>
    <w:rsid w:val="000D310F"/>
    <w:rsid w:val="000D4A87"/>
    <w:rsid w:val="000D6FA0"/>
    <w:rsid w:val="000D78C7"/>
    <w:rsid w:val="000E00C2"/>
    <w:rsid w:val="000E08A5"/>
    <w:rsid w:val="000E678F"/>
    <w:rsid w:val="000E6E33"/>
    <w:rsid w:val="000E701E"/>
    <w:rsid w:val="000E715D"/>
    <w:rsid w:val="000E721D"/>
    <w:rsid w:val="000E72EB"/>
    <w:rsid w:val="000E735A"/>
    <w:rsid w:val="000E7C2E"/>
    <w:rsid w:val="000E7D9C"/>
    <w:rsid w:val="000F2729"/>
    <w:rsid w:val="000F4A4B"/>
    <w:rsid w:val="000F4C92"/>
    <w:rsid w:val="000F7CD6"/>
    <w:rsid w:val="000F7E56"/>
    <w:rsid w:val="0010067C"/>
    <w:rsid w:val="00100AF5"/>
    <w:rsid w:val="00105787"/>
    <w:rsid w:val="001061F2"/>
    <w:rsid w:val="001068AA"/>
    <w:rsid w:val="00110325"/>
    <w:rsid w:val="00113BBF"/>
    <w:rsid w:val="00114F2B"/>
    <w:rsid w:val="00115722"/>
    <w:rsid w:val="001167AE"/>
    <w:rsid w:val="00116855"/>
    <w:rsid w:val="00116F5F"/>
    <w:rsid w:val="001202DC"/>
    <w:rsid w:val="00120D1F"/>
    <w:rsid w:val="00122F1E"/>
    <w:rsid w:val="00126271"/>
    <w:rsid w:val="0012658F"/>
    <w:rsid w:val="001268C5"/>
    <w:rsid w:val="00126A77"/>
    <w:rsid w:val="001363D4"/>
    <w:rsid w:val="00136884"/>
    <w:rsid w:val="00137C57"/>
    <w:rsid w:val="00140644"/>
    <w:rsid w:val="001413D4"/>
    <w:rsid w:val="00141677"/>
    <w:rsid w:val="0014221F"/>
    <w:rsid w:val="0014288D"/>
    <w:rsid w:val="00142D47"/>
    <w:rsid w:val="001436F1"/>
    <w:rsid w:val="00144E3F"/>
    <w:rsid w:val="00146699"/>
    <w:rsid w:val="0014678D"/>
    <w:rsid w:val="001477F9"/>
    <w:rsid w:val="001478E9"/>
    <w:rsid w:val="00147EF9"/>
    <w:rsid w:val="00150E7A"/>
    <w:rsid w:val="00150EA7"/>
    <w:rsid w:val="00150EE5"/>
    <w:rsid w:val="001526D5"/>
    <w:rsid w:val="0016038D"/>
    <w:rsid w:val="00160F5E"/>
    <w:rsid w:val="0016133F"/>
    <w:rsid w:val="001658D5"/>
    <w:rsid w:val="00165BFE"/>
    <w:rsid w:val="00170891"/>
    <w:rsid w:val="00172515"/>
    <w:rsid w:val="00172BEC"/>
    <w:rsid w:val="001731F1"/>
    <w:rsid w:val="0018124D"/>
    <w:rsid w:val="00181340"/>
    <w:rsid w:val="0018307C"/>
    <w:rsid w:val="0018427B"/>
    <w:rsid w:val="00184E6F"/>
    <w:rsid w:val="0019027F"/>
    <w:rsid w:val="001906A3"/>
    <w:rsid w:val="001924D4"/>
    <w:rsid w:val="001925CF"/>
    <w:rsid w:val="0019301D"/>
    <w:rsid w:val="00197444"/>
    <w:rsid w:val="001A2188"/>
    <w:rsid w:val="001A2B1B"/>
    <w:rsid w:val="001A2C68"/>
    <w:rsid w:val="001A2DD3"/>
    <w:rsid w:val="001A3922"/>
    <w:rsid w:val="001A4B4A"/>
    <w:rsid w:val="001A4B7A"/>
    <w:rsid w:val="001A502D"/>
    <w:rsid w:val="001A5695"/>
    <w:rsid w:val="001A6DBC"/>
    <w:rsid w:val="001B01D6"/>
    <w:rsid w:val="001B0681"/>
    <w:rsid w:val="001B21A5"/>
    <w:rsid w:val="001B2CF8"/>
    <w:rsid w:val="001B5184"/>
    <w:rsid w:val="001B6AD0"/>
    <w:rsid w:val="001C17A4"/>
    <w:rsid w:val="001C1AC3"/>
    <w:rsid w:val="001C6AC3"/>
    <w:rsid w:val="001D16F7"/>
    <w:rsid w:val="001D2364"/>
    <w:rsid w:val="001D297E"/>
    <w:rsid w:val="001D4CCF"/>
    <w:rsid w:val="001D569F"/>
    <w:rsid w:val="001D63D6"/>
    <w:rsid w:val="001D7426"/>
    <w:rsid w:val="001E0AC4"/>
    <w:rsid w:val="001E17B5"/>
    <w:rsid w:val="001E2A10"/>
    <w:rsid w:val="001E2F07"/>
    <w:rsid w:val="001E3246"/>
    <w:rsid w:val="001E73D0"/>
    <w:rsid w:val="001F0310"/>
    <w:rsid w:val="001F0D26"/>
    <w:rsid w:val="001F152E"/>
    <w:rsid w:val="001F1B97"/>
    <w:rsid w:val="001F2368"/>
    <w:rsid w:val="001F334C"/>
    <w:rsid w:val="001F3484"/>
    <w:rsid w:val="001F502F"/>
    <w:rsid w:val="001F5769"/>
    <w:rsid w:val="001F6635"/>
    <w:rsid w:val="001F6DB4"/>
    <w:rsid w:val="00200D8A"/>
    <w:rsid w:val="00201E86"/>
    <w:rsid w:val="0020394D"/>
    <w:rsid w:val="0020407D"/>
    <w:rsid w:val="0020715E"/>
    <w:rsid w:val="00207510"/>
    <w:rsid w:val="002122D3"/>
    <w:rsid w:val="002143B1"/>
    <w:rsid w:val="002148D6"/>
    <w:rsid w:val="00214DE9"/>
    <w:rsid w:val="00215AB8"/>
    <w:rsid w:val="00216AAB"/>
    <w:rsid w:val="00216F68"/>
    <w:rsid w:val="00217B31"/>
    <w:rsid w:val="002205E8"/>
    <w:rsid w:val="00222711"/>
    <w:rsid w:val="0022397E"/>
    <w:rsid w:val="00223F2C"/>
    <w:rsid w:val="00225536"/>
    <w:rsid w:val="00226656"/>
    <w:rsid w:val="00226F20"/>
    <w:rsid w:val="00236733"/>
    <w:rsid w:val="00237673"/>
    <w:rsid w:val="002377A9"/>
    <w:rsid w:val="00241850"/>
    <w:rsid w:val="0024237F"/>
    <w:rsid w:val="0024316D"/>
    <w:rsid w:val="002447BE"/>
    <w:rsid w:val="002449C9"/>
    <w:rsid w:val="00245147"/>
    <w:rsid w:val="0024597E"/>
    <w:rsid w:val="00245F99"/>
    <w:rsid w:val="0024621B"/>
    <w:rsid w:val="00250768"/>
    <w:rsid w:val="0025235D"/>
    <w:rsid w:val="00252B9D"/>
    <w:rsid w:val="00255987"/>
    <w:rsid w:val="002569C3"/>
    <w:rsid w:val="00262FB2"/>
    <w:rsid w:val="00263450"/>
    <w:rsid w:val="00264C50"/>
    <w:rsid w:val="002655C1"/>
    <w:rsid w:val="00266F05"/>
    <w:rsid w:val="0026723C"/>
    <w:rsid w:val="00272FE8"/>
    <w:rsid w:val="002758B3"/>
    <w:rsid w:val="002759CD"/>
    <w:rsid w:val="00275F2D"/>
    <w:rsid w:val="0027637C"/>
    <w:rsid w:val="00276D6F"/>
    <w:rsid w:val="002813A3"/>
    <w:rsid w:val="00281B55"/>
    <w:rsid w:val="00281CAB"/>
    <w:rsid w:val="00282F3F"/>
    <w:rsid w:val="00290B56"/>
    <w:rsid w:val="00295295"/>
    <w:rsid w:val="0029665E"/>
    <w:rsid w:val="00297F2F"/>
    <w:rsid w:val="002A05BF"/>
    <w:rsid w:val="002A1BFB"/>
    <w:rsid w:val="002A2236"/>
    <w:rsid w:val="002A28A1"/>
    <w:rsid w:val="002A316E"/>
    <w:rsid w:val="002A33F3"/>
    <w:rsid w:val="002A47CB"/>
    <w:rsid w:val="002A6013"/>
    <w:rsid w:val="002A605C"/>
    <w:rsid w:val="002B08E8"/>
    <w:rsid w:val="002B1C36"/>
    <w:rsid w:val="002B348E"/>
    <w:rsid w:val="002B6014"/>
    <w:rsid w:val="002B6708"/>
    <w:rsid w:val="002B6E0B"/>
    <w:rsid w:val="002C076C"/>
    <w:rsid w:val="002C12EE"/>
    <w:rsid w:val="002C2F3E"/>
    <w:rsid w:val="002C5279"/>
    <w:rsid w:val="002D0ADF"/>
    <w:rsid w:val="002D0E49"/>
    <w:rsid w:val="002D0F5C"/>
    <w:rsid w:val="002D23F9"/>
    <w:rsid w:val="002D379F"/>
    <w:rsid w:val="002D3DA7"/>
    <w:rsid w:val="002D5B71"/>
    <w:rsid w:val="002D6F90"/>
    <w:rsid w:val="002D700D"/>
    <w:rsid w:val="002D77ED"/>
    <w:rsid w:val="002D7BD3"/>
    <w:rsid w:val="002E04AB"/>
    <w:rsid w:val="002E188D"/>
    <w:rsid w:val="002E2549"/>
    <w:rsid w:val="002E28D9"/>
    <w:rsid w:val="002E2C34"/>
    <w:rsid w:val="002E7D62"/>
    <w:rsid w:val="002F02D5"/>
    <w:rsid w:val="002F0EE3"/>
    <w:rsid w:val="002F1896"/>
    <w:rsid w:val="002F21A6"/>
    <w:rsid w:val="002F36DD"/>
    <w:rsid w:val="002F371A"/>
    <w:rsid w:val="002F3764"/>
    <w:rsid w:val="003008A0"/>
    <w:rsid w:val="00300DA2"/>
    <w:rsid w:val="00301995"/>
    <w:rsid w:val="0030426A"/>
    <w:rsid w:val="0031038B"/>
    <w:rsid w:val="00317202"/>
    <w:rsid w:val="00317800"/>
    <w:rsid w:val="00317BC5"/>
    <w:rsid w:val="00320A94"/>
    <w:rsid w:val="00321724"/>
    <w:rsid w:val="003224E2"/>
    <w:rsid w:val="00322CFB"/>
    <w:rsid w:val="00322E95"/>
    <w:rsid w:val="00323C2E"/>
    <w:rsid w:val="00324976"/>
    <w:rsid w:val="00324E1B"/>
    <w:rsid w:val="00325142"/>
    <w:rsid w:val="00325B8A"/>
    <w:rsid w:val="00327214"/>
    <w:rsid w:val="00327E6F"/>
    <w:rsid w:val="003305AE"/>
    <w:rsid w:val="0033431B"/>
    <w:rsid w:val="00334F1C"/>
    <w:rsid w:val="00335491"/>
    <w:rsid w:val="00336E9B"/>
    <w:rsid w:val="00336F0A"/>
    <w:rsid w:val="00341146"/>
    <w:rsid w:val="0034212A"/>
    <w:rsid w:val="003422C2"/>
    <w:rsid w:val="003439E2"/>
    <w:rsid w:val="0034433A"/>
    <w:rsid w:val="0034492F"/>
    <w:rsid w:val="003544F3"/>
    <w:rsid w:val="00355D3E"/>
    <w:rsid w:val="00356594"/>
    <w:rsid w:val="00356A71"/>
    <w:rsid w:val="003576B7"/>
    <w:rsid w:val="00357701"/>
    <w:rsid w:val="00357E07"/>
    <w:rsid w:val="00357F1D"/>
    <w:rsid w:val="0036128B"/>
    <w:rsid w:val="0036231E"/>
    <w:rsid w:val="00364C1C"/>
    <w:rsid w:val="00365553"/>
    <w:rsid w:val="00366A2E"/>
    <w:rsid w:val="00366B77"/>
    <w:rsid w:val="003677F4"/>
    <w:rsid w:val="003678D6"/>
    <w:rsid w:val="00370896"/>
    <w:rsid w:val="00374D5F"/>
    <w:rsid w:val="00376BF2"/>
    <w:rsid w:val="00380F1D"/>
    <w:rsid w:val="0038220D"/>
    <w:rsid w:val="00382DFD"/>
    <w:rsid w:val="00383D3F"/>
    <w:rsid w:val="003932E6"/>
    <w:rsid w:val="0039371C"/>
    <w:rsid w:val="0039510E"/>
    <w:rsid w:val="00396EC3"/>
    <w:rsid w:val="003A0EBC"/>
    <w:rsid w:val="003A154C"/>
    <w:rsid w:val="003A1A3C"/>
    <w:rsid w:val="003A1B8A"/>
    <w:rsid w:val="003A1C5A"/>
    <w:rsid w:val="003A25A1"/>
    <w:rsid w:val="003A2695"/>
    <w:rsid w:val="003A2D9D"/>
    <w:rsid w:val="003A34E4"/>
    <w:rsid w:val="003A366B"/>
    <w:rsid w:val="003A54B1"/>
    <w:rsid w:val="003A5E14"/>
    <w:rsid w:val="003A6A68"/>
    <w:rsid w:val="003B09C1"/>
    <w:rsid w:val="003B15D7"/>
    <w:rsid w:val="003B1BA3"/>
    <w:rsid w:val="003B3D41"/>
    <w:rsid w:val="003B65B5"/>
    <w:rsid w:val="003C1660"/>
    <w:rsid w:val="003C2BA2"/>
    <w:rsid w:val="003C3471"/>
    <w:rsid w:val="003C386A"/>
    <w:rsid w:val="003C47CA"/>
    <w:rsid w:val="003D096D"/>
    <w:rsid w:val="003D1873"/>
    <w:rsid w:val="003D25C5"/>
    <w:rsid w:val="003D2B10"/>
    <w:rsid w:val="003D55EF"/>
    <w:rsid w:val="003D78B3"/>
    <w:rsid w:val="003D7BC7"/>
    <w:rsid w:val="003E0428"/>
    <w:rsid w:val="003E13B0"/>
    <w:rsid w:val="003E1E82"/>
    <w:rsid w:val="003E36AE"/>
    <w:rsid w:val="003E3855"/>
    <w:rsid w:val="003E61AD"/>
    <w:rsid w:val="003E6D62"/>
    <w:rsid w:val="003F0DC0"/>
    <w:rsid w:val="003F1486"/>
    <w:rsid w:val="003F1CCC"/>
    <w:rsid w:val="003F1D2D"/>
    <w:rsid w:val="003F26AC"/>
    <w:rsid w:val="003F29DD"/>
    <w:rsid w:val="003F4993"/>
    <w:rsid w:val="003F588E"/>
    <w:rsid w:val="003F5A65"/>
    <w:rsid w:val="003F6375"/>
    <w:rsid w:val="00400608"/>
    <w:rsid w:val="00400B6A"/>
    <w:rsid w:val="00400C0C"/>
    <w:rsid w:val="00402648"/>
    <w:rsid w:val="004055B0"/>
    <w:rsid w:val="004101DA"/>
    <w:rsid w:val="004105F6"/>
    <w:rsid w:val="00410B08"/>
    <w:rsid w:val="0041147F"/>
    <w:rsid w:val="00411981"/>
    <w:rsid w:val="004123EF"/>
    <w:rsid w:val="00415C31"/>
    <w:rsid w:val="00423CF8"/>
    <w:rsid w:val="00430845"/>
    <w:rsid w:val="00430CA8"/>
    <w:rsid w:val="00431F5F"/>
    <w:rsid w:val="00433DA2"/>
    <w:rsid w:val="004355D7"/>
    <w:rsid w:val="00437D7E"/>
    <w:rsid w:val="00441063"/>
    <w:rsid w:val="00441A21"/>
    <w:rsid w:val="00441E66"/>
    <w:rsid w:val="0044386E"/>
    <w:rsid w:val="00446E11"/>
    <w:rsid w:val="004517D2"/>
    <w:rsid w:val="00451C5D"/>
    <w:rsid w:val="0045461E"/>
    <w:rsid w:val="00454F14"/>
    <w:rsid w:val="004556BE"/>
    <w:rsid w:val="00456EEF"/>
    <w:rsid w:val="00460DA2"/>
    <w:rsid w:val="00463007"/>
    <w:rsid w:val="004639A2"/>
    <w:rsid w:val="004657B7"/>
    <w:rsid w:val="00465DF8"/>
    <w:rsid w:val="00466062"/>
    <w:rsid w:val="00466AC2"/>
    <w:rsid w:val="00470403"/>
    <w:rsid w:val="00470839"/>
    <w:rsid w:val="00474863"/>
    <w:rsid w:val="0047773F"/>
    <w:rsid w:val="004804F9"/>
    <w:rsid w:val="00480C17"/>
    <w:rsid w:val="00481B8F"/>
    <w:rsid w:val="00482B28"/>
    <w:rsid w:val="0048666B"/>
    <w:rsid w:val="00490ACD"/>
    <w:rsid w:val="00491CA7"/>
    <w:rsid w:val="004927EF"/>
    <w:rsid w:val="004938AD"/>
    <w:rsid w:val="0049629F"/>
    <w:rsid w:val="00497712"/>
    <w:rsid w:val="00497F1C"/>
    <w:rsid w:val="004A1FC5"/>
    <w:rsid w:val="004A2623"/>
    <w:rsid w:val="004A2B00"/>
    <w:rsid w:val="004A2F15"/>
    <w:rsid w:val="004A429D"/>
    <w:rsid w:val="004A4344"/>
    <w:rsid w:val="004A463B"/>
    <w:rsid w:val="004A4CCE"/>
    <w:rsid w:val="004A60F5"/>
    <w:rsid w:val="004A69B9"/>
    <w:rsid w:val="004B00D8"/>
    <w:rsid w:val="004B07DF"/>
    <w:rsid w:val="004B0A72"/>
    <w:rsid w:val="004B12B0"/>
    <w:rsid w:val="004B22E7"/>
    <w:rsid w:val="004B2A06"/>
    <w:rsid w:val="004B4738"/>
    <w:rsid w:val="004C0CEE"/>
    <w:rsid w:val="004C2CE5"/>
    <w:rsid w:val="004C2F89"/>
    <w:rsid w:val="004C5652"/>
    <w:rsid w:val="004C663D"/>
    <w:rsid w:val="004C76E2"/>
    <w:rsid w:val="004C7704"/>
    <w:rsid w:val="004C78C6"/>
    <w:rsid w:val="004D00BF"/>
    <w:rsid w:val="004D15B5"/>
    <w:rsid w:val="004D1CA9"/>
    <w:rsid w:val="004D30F7"/>
    <w:rsid w:val="004D4B6B"/>
    <w:rsid w:val="004D6134"/>
    <w:rsid w:val="004D68E7"/>
    <w:rsid w:val="004D7129"/>
    <w:rsid w:val="004E3145"/>
    <w:rsid w:val="004E3D9B"/>
    <w:rsid w:val="004E68CF"/>
    <w:rsid w:val="004E6CD3"/>
    <w:rsid w:val="004E7078"/>
    <w:rsid w:val="004F054D"/>
    <w:rsid w:val="004F40ED"/>
    <w:rsid w:val="004F47E3"/>
    <w:rsid w:val="004F5C79"/>
    <w:rsid w:val="004F78AA"/>
    <w:rsid w:val="00505CC0"/>
    <w:rsid w:val="00506172"/>
    <w:rsid w:val="00510D50"/>
    <w:rsid w:val="00514E7E"/>
    <w:rsid w:val="00515107"/>
    <w:rsid w:val="005201A2"/>
    <w:rsid w:val="00521454"/>
    <w:rsid w:val="0052556D"/>
    <w:rsid w:val="00525589"/>
    <w:rsid w:val="005267B8"/>
    <w:rsid w:val="00531E0E"/>
    <w:rsid w:val="00532754"/>
    <w:rsid w:val="0053460F"/>
    <w:rsid w:val="00536FA2"/>
    <w:rsid w:val="00537968"/>
    <w:rsid w:val="00540BB6"/>
    <w:rsid w:val="0054228D"/>
    <w:rsid w:val="005431B5"/>
    <w:rsid w:val="005437A3"/>
    <w:rsid w:val="00544056"/>
    <w:rsid w:val="00544AB1"/>
    <w:rsid w:val="00547F19"/>
    <w:rsid w:val="00550640"/>
    <w:rsid w:val="0055175E"/>
    <w:rsid w:val="00552152"/>
    <w:rsid w:val="00560758"/>
    <w:rsid w:val="005637D2"/>
    <w:rsid w:val="00567137"/>
    <w:rsid w:val="00570555"/>
    <w:rsid w:val="00571947"/>
    <w:rsid w:val="00572627"/>
    <w:rsid w:val="00575EB0"/>
    <w:rsid w:val="00576247"/>
    <w:rsid w:val="00576469"/>
    <w:rsid w:val="00577C74"/>
    <w:rsid w:val="005842A7"/>
    <w:rsid w:val="00584863"/>
    <w:rsid w:val="00585A0D"/>
    <w:rsid w:val="00585B15"/>
    <w:rsid w:val="005865F9"/>
    <w:rsid w:val="005940E6"/>
    <w:rsid w:val="005A09E8"/>
    <w:rsid w:val="005A0E13"/>
    <w:rsid w:val="005A14C4"/>
    <w:rsid w:val="005A4094"/>
    <w:rsid w:val="005A53C2"/>
    <w:rsid w:val="005A5A0B"/>
    <w:rsid w:val="005A6F30"/>
    <w:rsid w:val="005A72A1"/>
    <w:rsid w:val="005B090B"/>
    <w:rsid w:val="005B1959"/>
    <w:rsid w:val="005B2D98"/>
    <w:rsid w:val="005B3D15"/>
    <w:rsid w:val="005B5F2E"/>
    <w:rsid w:val="005C08B8"/>
    <w:rsid w:val="005C1551"/>
    <w:rsid w:val="005C3786"/>
    <w:rsid w:val="005C4181"/>
    <w:rsid w:val="005C4AF5"/>
    <w:rsid w:val="005C64CB"/>
    <w:rsid w:val="005C6D17"/>
    <w:rsid w:val="005D1CD8"/>
    <w:rsid w:val="005D2F02"/>
    <w:rsid w:val="005D327A"/>
    <w:rsid w:val="005D396F"/>
    <w:rsid w:val="005D434D"/>
    <w:rsid w:val="005D4773"/>
    <w:rsid w:val="005D5981"/>
    <w:rsid w:val="005D685E"/>
    <w:rsid w:val="005D7A91"/>
    <w:rsid w:val="005E0E8A"/>
    <w:rsid w:val="005E3377"/>
    <w:rsid w:val="005E37E2"/>
    <w:rsid w:val="005E39EC"/>
    <w:rsid w:val="005E4690"/>
    <w:rsid w:val="005E53A2"/>
    <w:rsid w:val="005E60A0"/>
    <w:rsid w:val="005E6552"/>
    <w:rsid w:val="005E74B9"/>
    <w:rsid w:val="005E7907"/>
    <w:rsid w:val="005F64C9"/>
    <w:rsid w:val="00601DCD"/>
    <w:rsid w:val="00601F74"/>
    <w:rsid w:val="006033A3"/>
    <w:rsid w:val="00603673"/>
    <w:rsid w:val="00603DCF"/>
    <w:rsid w:val="00615DFC"/>
    <w:rsid w:val="006165A5"/>
    <w:rsid w:val="006165E5"/>
    <w:rsid w:val="006175A7"/>
    <w:rsid w:val="006179C9"/>
    <w:rsid w:val="00620C19"/>
    <w:rsid w:val="00622BDB"/>
    <w:rsid w:val="00624D19"/>
    <w:rsid w:val="006259F8"/>
    <w:rsid w:val="00625E51"/>
    <w:rsid w:val="00627338"/>
    <w:rsid w:val="006276D8"/>
    <w:rsid w:val="00627CB4"/>
    <w:rsid w:val="00627CF7"/>
    <w:rsid w:val="00627E8E"/>
    <w:rsid w:val="00630158"/>
    <w:rsid w:val="00630694"/>
    <w:rsid w:val="00632892"/>
    <w:rsid w:val="00632DAA"/>
    <w:rsid w:val="00633934"/>
    <w:rsid w:val="006341A9"/>
    <w:rsid w:val="00634F68"/>
    <w:rsid w:val="006374D9"/>
    <w:rsid w:val="00640A31"/>
    <w:rsid w:val="0064191E"/>
    <w:rsid w:val="0064244E"/>
    <w:rsid w:val="00642F6B"/>
    <w:rsid w:val="00643A63"/>
    <w:rsid w:val="00644462"/>
    <w:rsid w:val="00646707"/>
    <w:rsid w:val="00646CFC"/>
    <w:rsid w:val="006472C8"/>
    <w:rsid w:val="00652398"/>
    <w:rsid w:val="00652CF0"/>
    <w:rsid w:val="00653A6E"/>
    <w:rsid w:val="00655817"/>
    <w:rsid w:val="00656260"/>
    <w:rsid w:val="00656F79"/>
    <w:rsid w:val="00661312"/>
    <w:rsid w:val="006623CD"/>
    <w:rsid w:val="006629B9"/>
    <w:rsid w:val="00667D26"/>
    <w:rsid w:val="00667F9C"/>
    <w:rsid w:val="006729F6"/>
    <w:rsid w:val="0067323E"/>
    <w:rsid w:val="0067478B"/>
    <w:rsid w:val="00675B01"/>
    <w:rsid w:val="00676896"/>
    <w:rsid w:val="00682BC3"/>
    <w:rsid w:val="00691F6B"/>
    <w:rsid w:val="00697F77"/>
    <w:rsid w:val="006A1787"/>
    <w:rsid w:val="006A4353"/>
    <w:rsid w:val="006A593C"/>
    <w:rsid w:val="006A60F1"/>
    <w:rsid w:val="006A7685"/>
    <w:rsid w:val="006B135B"/>
    <w:rsid w:val="006B3EF6"/>
    <w:rsid w:val="006B585B"/>
    <w:rsid w:val="006C11F0"/>
    <w:rsid w:val="006C131B"/>
    <w:rsid w:val="006C64A2"/>
    <w:rsid w:val="006C7EFE"/>
    <w:rsid w:val="006D0287"/>
    <w:rsid w:val="006D0B59"/>
    <w:rsid w:val="006D0C77"/>
    <w:rsid w:val="006D377D"/>
    <w:rsid w:val="006D408A"/>
    <w:rsid w:val="006D453A"/>
    <w:rsid w:val="006D496B"/>
    <w:rsid w:val="006D4A7B"/>
    <w:rsid w:val="006D734B"/>
    <w:rsid w:val="006E0BAF"/>
    <w:rsid w:val="006E4041"/>
    <w:rsid w:val="006E58BD"/>
    <w:rsid w:val="006F3203"/>
    <w:rsid w:val="006F45C5"/>
    <w:rsid w:val="006F4FD0"/>
    <w:rsid w:val="006F5135"/>
    <w:rsid w:val="006F6EA8"/>
    <w:rsid w:val="006F7376"/>
    <w:rsid w:val="00701C6E"/>
    <w:rsid w:val="00703E09"/>
    <w:rsid w:val="00703F0C"/>
    <w:rsid w:val="007051F3"/>
    <w:rsid w:val="00706A9E"/>
    <w:rsid w:val="00707888"/>
    <w:rsid w:val="00712155"/>
    <w:rsid w:val="00712895"/>
    <w:rsid w:val="007128D1"/>
    <w:rsid w:val="00712DCF"/>
    <w:rsid w:val="00713217"/>
    <w:rsid w:val="007156A1"/>
    <w:rsid w:val="007167CA"/>
    <w:rsid w:val="00722A37"/>
    <w:rsid w:val="00724E7B"/>
    <w:rsid w:val="00725356"/>
    <w:rsid w:val="00725B0C"/>
    <w:rsid w:val="00725E5C"/>
    <w:rsid w:val="00725F8D"/>
    <w:rsid w:val="00726377"/>
    <w:rsid w:val="00726477"/>
    <w:rsid w:val="007360BE"/>
    <w:rsid w:val="00736293"/>
    <w:rsid w:val="007404FF"/>
    <w:rsid w:val="00740E16"/>
    <w:rsid w:val="0074351C"/>
    <w:rsid w:val="007450A4"/>
    <w:rsid w:val="00745D6E"/>
    <w:rsid w:val="00745DB8"/>
    <w:rsid w:val="00750946"/>
    <w:rsid w:val="00754130"/>
    <w:rsid w:val="00756743"/>
    <w:rsid w:val="0075712A"/>
    <w:rsid w:val="007571AD"/>
    <w:rsid w:val="007615BD"/>
    <w:rsid w:val="00761780"/>
    <w:rsid w:val="007656B7"/>
    <w:rsid w:val="00766268"/>
    <w:rsid w:val="007701EA"/>
    <w:rsid w:val="00770E7D"/>
    <w:rsid w:val="00771A14"/>
    <w:rsid w:val="00771B7E"/>
    <w:rsid w:val="00772CFB"/>
    <w:rsid w:val="007747C5"/>
    <w:rsid w:val="007763F3"/>
    <w:rsid w:val="00783D8F"/>
    <w:rsid w:val="00784287"/>
    <w:rsid w:val="00784FA4"/>
    <w:rsid w:val="00791752"/>
    <w:rsid w:val="007920FD"/>
    <w:rsid w:val="00793D7D"/>
    <w:rsid w:val="00794040"/>
    <w:rsid w:val="00794220"/>
    <w:rsid w:val="00795D7D"/>
    <w:rsid w:val="0079752F"/>
    <w:rsid w:val="0079795F"/>
    <w:rsid w:val="00797B23"/>
    <w:rsid w:val="007A2594"/>
    <w:rsid w:val="007A2994"/>
    <w:rsid w:val="007A3845"/>
    <w:rsid w:val="007A43C7"/>
    <w:rsid w:val="007A54EC"/>
    <w:rsid w:val="007B1F8D"/>
    <w:rsid w:val="007B40AF"/>
    <w:rsid w:val="007B5A76"/>
    <w:rsid w:val="007B675F"/>
    <w:rsid w:val="007B7032"/>
    <w:rsid w:val="007C1024"/>
    <w:rsid w:val="007C1C13"/>
    <w:rsid w:val="007C1EB4"/>
    <w:rsid w:val="007C4BB3"/>
    <w:rsid w:val="007C6227"/>
    <w:rsid w:val="007D136D"/>
    <w:rsid w:val="007D1B03"/>
    <w:rsid w:val="007D2057"/>
    <w:rsid w:val="007D2F99"/>
    <w:rsid w:val="007D3FA5"/>
    <w:rsid w:val="007D4279"/>
    <w:rsid w:val="007D4B21"/>
    <w:rsid w:val="007D762B"/>
    <w:rsid w:val="007E0E64"/>
    <w:rsid w:val="007E38E4"/>
    <w:rsid w:val="007E4523"/>
    <w:rsid w:val="007E507D"/>
    <w:rsid w:val="007E5824"/>
    <w:rsid w:val="007E64EC"/>
    <w:rsid w:val="007E7250"/>
    <w:rsid w:val="007F30F0"/>
    <w:rsid w:val="007F360A"/>
    <w:rsid w:val="007F49B4"/>
    <w:rsid w:val="007F69F6"/>
    <w:rsid w:val="007F71B5"/>
    <w:rsid w:val="007F72AE"/>
    <w:rsid w:val="008007BC"/>
    <w:rsid w:val="0080099E"/>
    <w:rsid w:val="00803830"/>
    <w:rsid w:val="0080472D"/>
    <w:rsid w:val="008127E3"/>
    <w:rsid w:val="008133A1"/>
    <w:rsid w:val="00817CA0"/>
    <w:rsid w:val="00820BA2"/>
    <w:rsid w:val="008229F1"/>
    <w:rsid w:val="00824F7B"/>
    <w:rsid w:val="00825CDD"/>
    <w:rsid w:val="00826D14"/>
    <w:rsid w:val="0083038F"/>
    <w:rsid w:val="00831C94"/>
    <w:rsid w:val="00832035"/>
    <w:rsid w:val="008321BC"/>
    <w:rsid w:val="008324CD"/>
    <w:rsid w:val="008335BC"/>
    <w:rsid w:val="00840548"/>
    <w:rsid w:val="008469FB"/>
    <w:rsid w:val="008477D8"/>
    <w:rsid w:val="00847A82"/>
    <w:rsid w:val="00854CDC"/>
    <w:rsid w:val="008567FF"/>
    <w:rsid w:val="00856AC1"/>
    <w:rsid w:val="00857E05"/>
    <w:rsid w:val="0086427F"/>
    <w:rsid w:val="008644C2"/>
    <w:rsid w:val="0087273E"/>
    <w:rsid w:val="00873EF3"/>
    <w:rsid w:val="00874286"/>
    <w:rsid w:val="00876CE5"/>
    <w:rsid w:val="00881427"/>
    <w:rsid w:val="008822A7"/>
    <w:rsid w:val="008828D9"/>
    <w:rsid w:val="00884A47"/>
    <w:rsid w:val="00885A95"/>
    <w:rsid w:val="008860E1"/>
    <w:rsid w:val="00886119"/>
    <w:rsid w:val="0088666F"/>
    <w:rsid w:val="00887040"/>
    <w:rsid w:val="0088781E"/>
    <w:rsid w:val="008879FA"/>
    <w:rsid w:val="00887CD4"/>
    <w:rsid w:val="008919DD"/>
    <w:rsid w:val="008939CD"/>
    <w:rsid w:val="00893A68"/>
    <w:rsid w:val="00893CEE"/>
    <w:rsid w:val="00896DC9"/>
    <w:rsid w:val="008A01A0"/>
    <w:rsid w:val="008A17F7"/>
    <w:rsid w:val="008A415B"/>
    <w:rsid w:val="008A4BAB"/>
    <w:rsid w:val="008A682D"/>
    <w:rsid w:val="008A713E"/>
    <w:rsid w:val="008A7396"/>
    <w:rsid w:val="008B152D"/>
    <w:rsid w:val="008B2A28"/>
    <w:rsid w:val="008B4A55"/>
    <w:rsid w:val="008B5CA1"/>
    <w:rsid w:val="008B6E4B"/>
    <w:rsid w:val="008C0374"/>
    <w:rsid w:val="008C0733"/>
    <w:rsid w:val="008C0D3C"/>
    <w:rsid w:val="008C287F"/>
    <w:rsid w:val="008C469B"/>
    <w:rsid w:val="008D0D00"/>
    <w:rsid w:val="008D1503"/>
    <w:rsid w:val="008D1D57"/>
    <w:rsid w:val="008D29FA"/>
    <w:rsid w:val="008D323A"/>
    <w:rsid w:val="008D564C"/>
    <w:rsid w:val="008D6754"/>
    <w:rsid w:val="008D7178"/>
    <w:rsid w:val="008D733F"/>
    <w:rsid w:val="008E00C0"/>
    <w:rsid w:val="008E1CB2"/>
    <w:rsid w:val="008E2CAB"/>
    <w:rsid w:val="008E4106"/>
    <w:rsid w:val="008E63C9"/>
    <w:rsid w:val="008E7C82"/>
    <w:rsid w:val="008F0CC5"/>
    <w:rsid w:val="008F1D30"/>
    <w:rsid w:val="0090037D"/>
    <w:rsid w:val="00900424"/>
    <w:rsid w:val="00906D78"/>
    <w:rsid w:val="00907199"/>
    <w:rsid w:val="009110F8"/>
    <w:rsid w:val="00913C44"/>
    <w:rsid w:val="009140BA"/>
    <w:rsid w:val="009154F8"/>
    <w:rsid w:val="009158D2"/>
    <w:rsid w:val="009175AB"/>
    <w:rsid w:val="00920968"/>
    <w:rsid w:val="009212C8"/>
    <w:rsid w:val="0092347D"/>
    <w:rsid w:val="00923BC6"/>
    <w:rsid w:val="00924803"/>
    <w:rsid w:val="00925568"/>
    <w:rsid w:val="00925C79"/>
    <w:rsid w:val="00927202"/>
    <w:rsid w:val="009273DF"/>
    <w:rsid w:val="0093125F"/>
    <w:rsid w:val="0093275C"/>
    <w:rsid w:val="00933CB8"/>
    <w:rsid w:val="00933F6B"/>
    <w:rsid w:val="00935F89"/>
    <w:rsid w:val="00937F37"/>
    <w:rsid w:val="0094145B"/>
    <w:rsid w:val="00941FFC"/>
    <w:rsid w:val="009477A4"/>
    <w:rsid w:val="009511BE"/>
    <w:rsid w:val="009518F0"/>
    <w:rsid w:val="00951B39"/>
    <w:rsid w:val="00952103"/>
    <w:rsid w:val="00955376"/>
    <w:rsid w:val="009558FE"/>
    <w:rsid w:val="009568F9"/>
    <w:rsid w:val="009603D2"/>
    <w:rsid w:val="00960CC6"/>
    <w:rsid w:val="00961B17"/>
    <w:rsid w:val="00964CF6"/>
    <w:rsid w:val="00965C94"/>
    <w:rsid w:val="009666A3"/>
    <w:rsid w:val="0096714E"/>
    <w:rsid w:val="00967802"/>
    <w:rsid w:val="00967C30"/>
    <w:rsid w:val="00971CB3"/>
    <w:rsid w:val="009720E7"/>
    <w:rsid w:val="009727BE"/>
    <w:rsid w:val="009729A0"/>
    <w:rsid w:val="00974039"/>
    <w:rsid w:val="00976B47"/>
    <w:rsid w:val="00977E44"/>
    <w:rsid w:val="00980676"/>
    <w:rsid w:val="00981C8C"/>
    <w:rsid w:val="009909E4"/>
    <w:rsid w:val="00990AA4"/>
    <w:rsid w:val="00991C3C"/>
    <w:rsid w:val="00993A27"/>
    <w:rsid w:val="0099409E"/>
    <w:rsid w:val="00995103"/>
    <w:rsid w:val="009951E6"/>
    <w:rsid w:val="00995949"/>
    <w:rsid w:val="00996078"/>
    <w:rsid w:val="00996E37"/>
    <w:rsid w:val="0099719E"/>
    <w:rsid w:val="00997902"/>
    <w:rsid w:val="009A031D"/>
    <w:rsid w:val="009A1C8B"/>
    <w:rsid w:val="009A7985"/>
    <w:rsid w:val="009B0B92"/>
    <w:rsid w:val="009B1F2B"/>
    <w:rsid w:val="009B5C8F"/>
    <w:rsid w:val="009B65E9"/>
    <w:rsid w:val="009C115F"/>
    <w:rsid w:val="009C18DD"/>
    <w:rsid w:val="009C29B7"/>
    <w:rsid w:val="009C343E"/>
    <w:rsid w:val="009D1624"/>
    <w:rsid w:val="009D23B9"/>
    <w:rsid w:val="009D23C3"/>
    <w:rsid w:val="009D36C1"/>
    <w:rsid w:val="009D426C"/>
    <w:rsid w:val="009D58A6"/>
    <w:rsid w:val="009D72EA"/>
    <w:rsid w:val="009E05BF"/>
    <w:rsid w:val="009E30B6"/>
    <w:rsid w:val="009E5AA5"/>
    <w:rsid w:val="009E6CC7"/>
    <w:rsid w:val="009F02D1"/>
    <w:rsid w:val="009F076A"/>
    <w:rsid w:val="009F13CD"/>
    <w:rsid w:val="009F1A61"/>
    <w:rsid w:val="009F423C"/>
    <w:rsid w:val="009F4CC2"/>
    <w:rsid w:val="009F503E"/>
    <w:rsid w:val="00A00EB8"/>
    <w:rsid w:val="00A01434"/>
    <w:rsid w:val="00A01E34"/>
    <w:rsid w:val="00A0219B"/>
    <w:rsid w:val="00A03280"/>
    <w:rsid w:val="00A035BF"/>
    <w:rsid w:val="00A06253"/>
    <w:rsid w:val="00A11010"/>
    <w:rsid w:val="00A15577"/>
    <w:rsid w:val="00A165F0"/>
    <w:rsid w:val="00A17514"/>
    <w:rsid w:val="00A17C3B"/>
    <w:rsid w:val="00A20CC6"/>
    <w:rsid w:val="00A24213"/>
    <w:rsid w:val="00A256D7"/>
    <w:rsid w:val="00A25CDF"/>
    <w:rsid w:val="00A328FD"/>
    <w:rsid w:val="00A3389F"/>
    <w:rsid w:val="00A34052"/>
    <w:rsid w:val="00A34263"/>
    <w:rsid w:val="00A35A0C"/>
    <w:rsid w:val="00A36300"/>
    <w:rsid w:val="00A363CD"/>
    <w:rsid w:val="00A37F17"/>
    <w:rsid w:val="00A419A8"/>
    <w:rsid w:val="00A44ABE"/>
    <w:rsid w:val="00A44C5C"/>
    <w:rsid w:val="00A4600F"/>
    <w:rsid w:val="00A46738"/>
    <w:rsid w:val="00A47ECF"/>
    <w:rsid w:val="00A520EC"/>
    <w:rsid w:val="00A523C8"/>
    <w:rsid w:val="00A5349E"/>
    <w:rsid w:val="00A5503F"/>
    <w:rsid w:val="00A5581B"/>
    <w:rsid w:val="00A56FC3"/>
    <w:rsid w:val="00A64573"/>
    <w:rsid w:val="00A70450"/>
    <w:rsid w:val="00A7050F"/>
    <w:rsid w:val="00A71C34"/>
    <w:rsid w:val="00A77A6B"/>
    <w:rsid w:val="00A804EA"/>
    <w:rsid w:val="00A81D59"/>
    <w:rsid w:val="00A834FD"/>
    <w:rsid w:val="00A8365A"/>
    <w:rsid w:val="00A85DBF"/>
    <w:rsid w:val="00A86FAC"/>
    <w:rsid w:val="00A90419"/>
    <w:rsid w:val="00A90585"/>
    <w:rsid w:val="00A93FEB"/>
    <w:rsid w:val="00AA3FDB"/>
    <w:rsid w:val="00AA4505"/>
    <w:rsid w:val="00AA4C31"/>
    <w:rsid w:val="00AA5EFF"/>
    <w:rsid w:val="00AB4261"/>
    <w:rsid w:val="00AB46C6"/>
    <w:rsid w:val="00AB53CF"/>
    <w:rsid w:val="00AB63D5"/>
    <w:rsid w:val="00AB6462"/>
    <w:rsid w:val="00AB654F"/>
    <w:rsid w:val="00AB6875"/>
    <w:rsid w:val="00AB69AC"/>
    <w:rsid w:val="00AC0006"/>
    <w:rsid w:val="00AC04AE"/>
    <w:rsid w:val="00AC10B4"/>
    <w:rsid w:val="00AC1B84"/>
    <w:rsid w:val="00AC23C9"/>
    <w:rsid w:val="00AC4179"/>
    <w:rsid w:val="00AC48C8"/>
    <w:rsid w:val="00AC58F6"/>
    <w:rsid w:val="00AC5DB2"/>
    <w:rsid w:val="00AC611F"/>
    <w:rsid w:val="00AC67AD"/>
    <w:rsid w:val="00AD0569"/>
    <w:rsid w:val="00AD33C7"/>
    <w:rsid w:val="00AD3D73"/>
    <w:rsid w:val="00AD598C"/>
    <w:rsid w:val="00AD6077"/>
    <w:rsid w:val="00AD6B20"/>
    <w:rsid w:val="00AD77F2"/>
    <w:rsid w:val="00AD78B6"/>
    <w:rsid w:val="00AE08E3"/>
    <w:rsid w:val="00AE1537"/>
    <w:rsid w:val="00AE2BF4"/>
    <w:rsid w:val="00AE63F4"/>
    <w:rsid w:val="00AE70DB"/>
    <w:rsid w:val="00AE78D5"/>
    <w:rsid w:val="00AF11F0"/>
    <w:rsid w:val="00AF1E2E"/>
    <w:rsid w:val="00AF7234"/>
    <w:rsid w:val="00AF79B9"/>
    <w:rsid w:val="00AF79EF"/>
    <w:rsid w:val="00B00110"/>
    <w:rsid w:val="00B02E39"/>
    <w:rsid w:val="00B02F34"/>
    <w:rsid w:val="00B03EDC"/>
    <w:rsid w:val="00B04644"/>
    <w:rsid w:val="00B04FF8"/>
    <w:rsid w:val="00B061CF"/>
    <w:rsid w:val="00B06677"/>
    <w:rsid w:val="00B07D83"/>
    <w:rsid w:val="00B125AF"/>
    <w:rsid w:val="00B1280F"/>
    <w:rsid w:val="00B12C61"/>
    <w:rsid w:val="00B1381A"/>
    <w:rsid w:val="00B153BB"/>
    <w:rsid w:val="00B1662E"/>
    <w:rsid w:val="00B17464"/>
    <w:rsid w:val="00B17B5B"/>
    <w:rsid w:val="00B17CCC"/>
    <w:rsid w:val="00B17D3E"/>
    <w:rsid w:val="00B21147"/>
    <w:rsid w:val="00B2410F"/>
    <w:rsid w:val="00B265D9"/>
    <w:rsid w:val="00B27784"/>
    <w:rsid w:val="00B27ABA"/>
    <w:rsid w:val="00B30405"/>
    <w:rsid w:val="00B31E6D"/>
    <w:rsid w:val="00B34E21"/>
    <w:rsid w:val="00B41586"/>
    <w:rsid w:val="00B42E5D"/>
    <w:rsid w:val="00B42F18"/>
    <w:rsid w:val="00B444D3"/>
    <w:rsid w:val="00B45491"/>
    <w:rsid w:val="00B4574C"/>
    <w:rsid w:val="00B472EA"/>
    <w:rsid w:val="00B47E12"/>
    <w:rsid w:val="00B518CA"/>
    <w:rsid w:val="00B51B6F"/>
    <w:rsid w:val="00B51B88"/>
    <w:rsid w:val="00B52445"/>
    <w:rsid w:val="00B5516D"/>
    <w:rsid w:val="00B558C9"/>
    <w:rsid w:val="00B55FBA"/>
    <w:rsid w:val="00B56BC1"/>
    <w:rsid w:val="00B60F22"/>
    <w:rsid w:val="00B61058"/>
    <w:rsid w:val="00B617CC"/>
    <w:rsid w:val="00B61882"/>
    <w:rsid w:val="00B62A08"/>
    <w:rsid w:val="00B6515E"/>
    <w:rsid w:val="00B6521F"/>
    <w:rsid w:val="00B66AA6"/>
    <w:rsid w:val="00B70E2E"/>
    <w:rsid w:val="00B7155A"/>
    <w:rsid w:val="00B72629"/>
    <w:rsid w:val="00B73469"/>
    <w:rsid w:val="00B75D7F"/>
    <w:rsid w:val="00B767A9"/>
    <w:rsid w:val="00B77E5D"/>
    <w:rsid w:val="00B80022"/>
    <w:rsid w:val="00B80B08"/>
    <w:rsid w:val="00B823FD"/>
    <w:rsid w:val="00B85208"/>
    <w:rsid w:val="00B85417"/>
    <w:rsid w:val="00B90672"/>
    <w:rsid w:val="00B9372F"/>
    <w:rsid w:val="00B960BE"/>
    <w:rsid w:val="00BA0579"/>
    <w:rsid w:val="00BA0722"/>
    <w:rsid w:val="00BA152D"/>
    <w:rsid w:val="00BA1DCB"/>
    <w:rsid w:val="00BA368C"/>
    <w:rsid w:val="00BA538A"/>
    <w:rsid w:val="00BA57AD"/>
    <w:rsid w:val="00BA77D4"/>
    <w:rsid w:val="00BA7FF1"/>
    <w:rsid w:val="00BB10D2"/>
    <w:rsid w:val="00BB39E7"/>
    <w:rsid w:val="00BC3624"/>
    <w:rsid w:val="00BC3D94"/>
    <w:rsid w:val="00BC7B9A"/>
    <w:rsid w:val="00BD153A"/>
    <w:rsid w:val="00BD1DF5"/>
    <w:rsid w:val="00BD3534"/>
    <w:rsid w:val="00BD3CFC"/>
    <w:rsid w:val="00BD490F"/>
    <w:rsid w:val="00BD640F"/>
    <w:rsid w:val="00BD6549"/>
    <w:rsid w:val="00BD6C86"/>
    <w:rsid w:val="00BD75FF"/>
    <w:rsid w:val="00BD7ED8"/>
    <w:rsid w:val="00BE2801"/>
    <w:rsid w:val="00BE6E03"/>
    <w:rsid w:val="00BF03A9"/>
    <w:rsid w:val="00BF149C"/>
    <w:rsid w:val="00BF2794"/>
    <w:rsid w:val="00BF2DF0"/>
    <w:rsid w:val="00BF765D"/>
    <w:rsid w:val="00C00E43"/>
    <w:rsid w:val="00C10114"/>
    <w:rsid w:val="00C1154F"/>
    <w:rsid w:val="00C1176E"/>
    <w:rsid w:val="00C124E3"/>
    <w:rsid w:val="00C13922"/>
    <w:rsid w:val="00C14171"/>
    <w:rsid w:val="00C14A82"/>
    <w:rsid w:val="00C16A5F"/>
    <w:rsid w:val="00C17A84"/>
    <w:rsid w:val="00C251B1"/>
    <w:rsid w:val="00C27041"/>
    <w:rsid w:val="00C2740E"/>
    <w:rsid w:val="00C27BE3"/>
    <w:rsid w:val="00C33D00"/>
    <w:rsid w:val="00C36346"/>
    <w:rsid w:val="00C3722F"/>
    <w:rsid w:val="00C3756E"/>
    <w:rsid w:val="00C41E56"/>
    <w:rsid w:val="00C4386E"/>
    <w:rsid w:val="00C43C0F"/>
    <w:rsid w:val="00C445D1"/>
    <w:rsid w:val="00C44B67"/>
    <w:rsid w:val="00C44F62"/>
    <w:rsid w:val="00C46DE7"/>
    <w:rsid w:val="00C47054"/>
    <w:rsid w:val="00C47667"/>
    <w:rsid w:val="00C47D1A"/>
    <w:rsid w:val="00C522B3"/>
    <w:rsid w:val="00C523D3"/>
    <w:rsid w:val="00C53464"/>
    <w:rsid w:val="00C5752E"/>
    <w:rsid w:val="00C57721"/>
    <w:rsid w:val="00C57BB7"/>
    <w:rsid w:val="00C60746"/>
    <w:rsid w:val="00C60B3E"/>
    <w:rsid w:val="00C61E12"/>
    <w:rsid w:val="00C623F7"/>
    <w:rsid w:val="00C627B1"/>
    <w:rsid w:val="00C644C5"/>
    <w:rsid w:val="00C66380"/>
    <w:rsid w:val="00C669D0"/>
    <w:rsid w:val="00C72916"/>
    <w:rsid w:val="00C735DB"/>
    <w:rsid w:val="00C73BC6"/>
    <w:rsid w:val="00C7544B"/>
    <w:rsid w:val="00C75C28"/>
    <w:rsid w:val="00C7702F"/>
    <w:rsid w:val="00C80CAC"/>
    <w:rsid w:val="00C828BC"/>
    <w:rsid w:val="00C82C27"/>
    <w:rsid w:val="00C84000"/>
    <w:rsid w:val="00C848A0"/>
    <w:rsid w:val="00C861D2"/>
    <w:rsid w:val="00C87589"/>
    <w:rsid w:val="00C914D4"/>
    <w:rsid w:val="00C92583"/>
    <w:rsid w:val="00C9335D"/>
    <w:rsid w:val="00C93A52"/>
    <w:rsid w:val="00C94BF5"/>
    <w:rsid w:val="00C95490"/>
    <w:rsid w:val="00C966A5"/>
    <w:rsid w:val="00C97C40"/>
    <w:rsid w:val="00CA41CF"/>
    <w:rsid w:val="00CA5F0E"/>
    <w:rsid w:val="00CB02FB"/>
    <w:rsid w:val="00CB2ED4"/>
    <w:rsid w:val="00CB3B85"/>
    <w:rsid w:val="00CB5FC9"/>
    <w:rsid w:val="00CC063B"/>
    <w:rsid w:val="00CC07BB"/>
    <w:rsid w:val="00CC102D"/>
    <w:rsid w:val="00CC184B"/>
    <w:rsid w:val="00CC2A68"/>
    <w:rsid w:val="00CC3BE7"/>
    <w:rsid w:val="00CC3C61"/>
    <w:rsid w:val="00CC6B54"/>
    <w:rsid w:val="00CC7B88"/>
    <w:rsid w:val="00CD26A0"/>
    <w:rsid w:val="00CD3994"/>
    <w:rsid w:val="00CD501A"/>
    <w:rsid w:val="00CD515E"/>
    <w:rsid w:val="00CD715E"/>
    <w:rsid w:val="00CD768D"/>
    <w:rsid w:val="00CE1505"/>
    <w:rsid w:val="00CE35C7"/>
    <w:rsid w:val="00CE3EB7"/>
    <w:rsid w:val="00CE4C95"/>
    <w:rsid w:val="00CE700E"/>
    <w:rsid w:val="00CE73BB"/>
    <w:rsid w:val="00CE7665"/>
    <w:rsid w:val="00CF3F71"/>
    <w:rsid w:val="00CF6240"/>
    <w:rsid w:val="00CF6393"/>
    <w:rsid w:val="00D011F5"/>
    <w:rsid w:val="00D03D6C"/>
    <w:rsid w:val="00D042FE"/>
    <w:rsid w:val="00D0669B"/>
    <w:rsid w:val="00D06B1B"/>
    <w:rsid w:val="00D10339"/>
    <w:rsid w:val="00D108E9"/>
    <w:rsid w:val="00D1094B"/>
    <w:rsid w:val="00D1395E"/>
    <w:rsid w:val="00D20DA0"/>
    <w:rsid w:val="00D218A2"/>
    <w:rsid w:val="00D25560"/>
    <w:rsid w:val="00D2593B"/>
    <w:rsid w:val="00D26160"/>
    <w:rsid w:val="00D26D60"/>
    <w:rsid w:val="00D27DC5"/>
    <w:rsid w:val="00D27F23"/>
    <w:rsid w:val="00D30A75"/>
    <w:rsid w:val="00D31BEA"/>
    <w:rsid w:val="00D331ED"/>
    <w:rsid w:val="00D336FB"/>
    <w:rsid w:val="00D33C54"/>
    <w:rsid w:val="00D33DE3"/>
    <w:rsid w:val="00D35638"/>
    <w:rsid w:val="00D36066"/>
    <w:rsid w:val="00D3699A"/>
    <w:rsid w:val="00D378A8"/>
    <w:rsid w:val="00D37D47"/>
    <w:rsid w:val="00D423C4"/>
    <w:rsid w:val="00D451A5"/>
    <w:rsid w:val="00D46243"/>
    <w:rsid w:val="00D4658B"/>
    <w:rsid w:val="00D477C1"/>
    <w:rsid w:val="00D5234F"/>
    <w:rsid w:val="00D55F18"/>
    <w:rsid w:val="00D57DED"/>
    <w:rsid w:val="00D61B11"/>
    <w:rsid w:val="00D63FF5"/>
    <w:rsid w:val="00D6430B"/>
    <w:rsid w:val="00D64D46"/>
    <w:rsid w:val="00D65AEE"/>
    <w:rsid w:val="00D7036A"/>
    <w:rsid w:val="00D71C4A"/>
    <w:rsid w:val="00D72EFB"/>
    <w:rsid w:val="00D731A1"/>
    <w:rsid w:val="00D73635"/>
    <w:rsid w:val="00D752EA"/>
    <w:rsid w:val="00D754EF"/>
    <w:rsid w:val="00D7601F"/>
    <w:rsid w:val="00D801AA"/>
    <w:rsid w:val="00D81920"/>
    <w:rsid w:val="00D84AC9"/>
    <w:rsid w:val="00D90632"/>
    <w:rsid w:val="00D90954"/>
    <w:rsid w:val="00D911BD"/>
    <w:rsid w:val="00D913C3"/>
    <w:rsid w:val="00D9224C"/>
    <w:rsid w:val="00D93EE9"/>
    <w:rsid w:val="00D95D51"/>
    <w:rsid w:val="00D970FE"/>
    <w:rsid w:val="00DA0C63"/>
    <w:rsid w:val="00DA1CEE"/>
    <w:rsid w:val="00DA48D4"/>
    <w:rsid w:val="00DA6C81"/>
    <w:rsid w:val="00DB0BAA"/>
    <w:rsid w:val="00DB5F04"/>
    <w:rsid w:val="00DB6E8A"/>
    <w:rsid w:val="00DC14A5"/>
    <w:rsid w:val="00DC4EFB"/>
    <w:rsid w:val="00DC5BB9"/>
    <w:rsid w:val="00DD139F"/>
    <w:rsid w:val="00DD1B76"/>
    <w:rsid w:val="00DD26F3"/>
    <w:rsid w:val="00DD273F"/>
    <w:rsid w:val="00DD2907"/>
    <w:rsid w:val="00DD4A55"/>
    <w:rsid w:val="00DD4DE2"/>
    <w:rsid w:val="00DE10F6"/>
    <w:rsid w:val="00DE178A"/>
    <w:rsid w:val="00DE214B"/>
    <w:rsid w:val="00DE363D"/>
    <w:rsid w:val="00DE3D5B"/>
    <w:rsid w:val="00DE4629"/>
    <w:rsid w:val="00DE4E6A"/>
    <w:rsid w:val="00DE5440"/>
    <w:rsid w:val="00DE7255"/>
    <w:rsid w:val="00DE7D07"/>
    <w:rsid w:val="00DF0FAB"/>
    <w:rsid w:val="00DF2497"/>
    <w:rsid w:val="00DF2AF5"/>
    <w:rsid w:val="00DF578B"/>
    <w:rsid w:val="00E00F93"/>
    <w:rsid w:val="00E02765"/>
    <w:rsid w:val="00E02E3A"/>
    <w:rsid w:val="00E030CC"/>
    <w:rsid w:val="00E0344C"/>
    <w:rsid w:val="00E03566"/>
    <w:rsid w:val="00E03B5C"/>
    <w:rsid w:val="00E04015"/>
    <w:rsid w:val="00E04EC3"/>
    <w:rsid w:val="00E05AF1"/>
    <w:rsid w:val="00E05DB4"/>
    <w:rsid w:val="00E07DAB"/>
    <w:rsid w:val="00E07EBE"/>
    <w:rsid w:val="00E112FF"/>
    <w:rsid w:val="00E11812"/>
    <w:rsid w:val="00E145D4"/>
    <w:rsid w:val="00E16C6C"/>
    <w:rsid w:val="00E17C80"/>
    <w:rsid w:val="00E208F2"/>
    <w:rsid w:val="00E21B58"/>
    <w:rsid w:val="00E2438E"/>
    <w:rsid w:val="00E248D9"/>
    <w:rsid w:val="00E269D5"/>
    <w:rsid w:val="00E26EF7"/>
    <w:rsid w:val="00E27F7B"/>
    <w:rsid w:val="00E3000E"/>
    <w:rsid w:val="00E32E9A"/>
    <w:rsid w:val="00E331E2"/>
    <w:rsid w:val="00E420B2"/>
    <w:rsid w:val="00E420D7"/>
    <w:rsid w:val="00E420E3"/>
    <w:rsid w:val="00E42733"/>
    <w:rsid w:val="00E431B2"/>
    <w:rsid w:val="00E4423A"/>
    <w:rsid w:val="00E458C9"/>
    <w:rsid w:val="00E4647D"/>
    <w:rsid w:val="00E46C46"/>
    <w:rsid w:val="00E4764B"/>
    <w:rsid w:val="00E5150F"/>
    <w:rsid w:val="00E51B34"/>
    <w:rsid w:val="00E5222B"/>
    <w:rsid w:val="00E5407D"/>
    <w:rsid w:val="00E60B86"/>
    <w:rsid w:val="00E620B8"/>
    <w:rsid w:val="00E625DA"/>
    <w:rsid w:val="00E629A5"/>
    <w:rsid w:val="00E7041E"/>
    <w:rsid w:val="00E70F49"/>
    <w:rsid w:val="00E731C1"/>
    <w:rsid w:val="00E80D66"/>
    <w:rsid w:val="00E824B2"/>
    <w:rsid w:val="00E8572C"/>
    <w:rsid w:val="00E861AD"/>
    <w:rsid w:val="00E87EAC"/>
    <w:rsid w:val="00E90C73"/>
    <w:rsid w:val="00E91162"/>
    <w:rsid w:val="00E93B6E"/>
    <w:rsid w:val="00E9613E"/>
    <w:rsid w:val="00E978FF"/>
    <w:rsid w:val="00E97DD9"/>
    <w:rsid w:val="00EA31CB"/>
    <w:rsid w:val="00EA471B"/>
    <w:rsid w:val="00EA5AB8"/>
    <w:rsid w:val="00EA6515"/>
    <w:rsid w:val="00EA7C57"/>
    <w:rsid w:val="00EB5ACD"/>
    <w:rsid w:val="00EB5D06"/>
    <w:rsid w:val="00EB6E38"/>
    <w:rsid w:val="00EB7E95"/>
    <w:rsid w:val="00EC0F76"/>
    <w:rsid w:val="00EC12A2"/>
    <w:rsid w:val="00EC37F4"/>
    <w:rsid w:val="00EC4F23"/>
    <w:rsid w:val="00EC5E50"/>
    <w:rsid w:val="00EC6224"/>
    <w:rsid w:val="00ED216E"/>
    <w:rsid w:val="00ED4810"/>
    <w:rsid w:val="00ED7511"/>
    <w:rsid w:val="00ED7620"/>
    <w:rsid w:val="00EE03FA"/>
    <w:rsid w:val="00EE1788"/>
    <w:rsid w:val="00EE5FD4"/>
    <w:rsid w:val="00EF0650"/>
    <w:rsid w:val="00EF2897"/>
    <w:rsid w:val="00EF36E3"/>
    <w:rsid w:val="00EF3CA6"/>
    <w:rsid w:val="00EF52DC"/>
    <w:rsid w:val="00EF65A6"/>
    <w:rsid w:val="00EF683B"/>
    <w:rsid w:val="00EF6968"/>
    <w:rsid w:val="00EF7250"/>
    <w:rsid w:val="00F00E63"/>
    <w:rsid w:val="00F01AAD"/>
    <w:rsid w:val="00F02B06"/>
    <w:rsid w:val="00F047FA"/>
    <w:rsid w:val="00F0711A"/>
    <w:rsid w:val="00F12E24"/>
    <w:rsid w:val="00F130BB"/>
    <w:rsid w:val="00F1416C"/>
    <w:rsid w:val="00F15F87"/>
    <w:rsid w:val="00F203CD"/>
    <w:rsid w:val="00F20C31"/>
    <w:rsid w:val="00F21D15"/>
    <w:rsid w:val="00F226D8"/>
    <w:rsid w:val="00F25926"/>
    <w:rsid w:val="00F25A98"/>
    <w:rsid w:val="00F25DA8"/>
    <w:rsid w:val="00F26D44"/>
    <w:rsid w:val="00F3021F"/>
    <w:rsid w:val="00F33074"/>
    <w:rsid w:val="00F3312D"/>
    <w:rsid w:val="00F34B1C"/>
    <w:rsid w:val="00F350A8"/>
    <w:rsid w:val="00F35182"/>
    <w:rsid w:val="00F3577E"/>
    <w:rsid w:val="00F35986"/>
    <w:rsid w:val="00F3625E"/>
    <w:rsid w:val="00F37600"/>
    <w:rsid w:val="00F37998"/>
    <w:rsid w:val="00F37D37"/>
    <w:rsid w:val="00F40244"/>
    <w:rsid w:val="00F418C9"/>
    <w:rsid w:val="00F42C46"/>
    <w:rsid w:val="00F5064B"/>
    <w:rsid w:val="00F57207"/>
    <w:rsid w:val="00F57668"/>
    <w:rsid w:val="00F605AF"/>
    <w:rsid w:val="00F6175A"/>
    <w:rsid w:val="00F637B9"/>
    <w:rsid w:val="00F64287"/>
    <w:rsid w:val="00F64EDB"/>
    <w:rsid w:val="00F67868"/>
    <w:rsid w:val="00F67CF9"/>
    <w:rsid w:val="00F70312"/>
    <w:rsid w:val="00F802DE"/>
    <w:rsid w:val="00F808E4"/>
    <w:rsid w:val="00F845AA"/>
    <w:rsid w:val="00F85F00"/>
    <w:rsid w:val="00F8681A"/>
    <w:rsid w:val="00F900B4"/>
    <w:rsid w:val="00F90D73"/>
    <w:rsid w:val="00F91577"/>
    <w:rsid w:val="00F91B79"/>
    <w:rsid w:val="00F950F9"/>
    <w:rsid w:val="00F9558F"/>
    <w:rsid w:val="00F96ECA"/>
    <w:rsid w:val="00FA6ED2"/>
    <w:rsid w:val="00FA78AF"/>
    <w:rsid w:val="00FB30AA"/>
    <w:rsid w:val="00FB7B5C"/>
    <w:rsid w:val="00FB7BE1"/>
    <w:rsid w:val="00FC105A"/>
    <w:rsid w:val="00FC125A"/>
    <w:rsid w:val="00FC1FD9"/>
    <w:rsid w:val="00FC26D3"/>
    <w:rsid w:val="00FC2C48"/>
    <w:rsid w:val="00FC377D"/>
    <w:rsid w:val="00FC486B"/>
    <w:rsid w:val="00FC5435"/>
    <w:rsid w:val="00FC677A"/>
    <w:rsid w:val="00FC686E"/>
    <w:rsid w:val="00FD0667"/>
    <w:rsid w:val="00FD4405"/>
    <w:rsid w:val="00FD4687"/>
    <w:rsid w:val="00FD7E48"/>
    <w:rsid w:val="00FE10B4"/>
    <w:rsid w:val="00FE1F09"/>
    <w:rsid w:val="00FE27CF"/>
    <w:rsid w:val="00FE29B8"/>
    <w:rsid w:val="00FE381E"/>
    <w:rsid w:val="00FE432F"/>
    <w:rsid w:val="00FE48EB"/>
    <w:rsid w:val="00FE59FF"/>
    <w:rsid w:val="00FE7C6E"/>
    <w:rsid w:val="00FE7E14"/>
    <w:rsid w:val="00FF0411"/>
    <w:rsid w:val="00FF281F"/>
    <w:rsid w:val="00FF301A"/>
    <w:rsid w:val="00FF39DA"/>
    <w:rsid w:val="00FF39E2"/>
    <w:rsid w:val="00FF659D"/>
    <w:rsid w:val="0136DFD5"/>
    <w:rsid w:val="068C02ED"/>
    <w:rsid w:val="09F088F4"/>
    <w:rsid w:val="0C71086A"/>
    <w:rsid w:val="10334123"/>
    <w:rsid w:val="155F2DD9"/>
    <w:rsid w:val="16CB9F0F"/>
    <w:rsid w:val="17FD848F"/>
    <w:rsid w:val="1A162325"/>
    <w:rsid w:val="1A435E07"/>
    <w:rsid w:val="1BC5BD41"/>
    <w:rsid w:val="1EAAA989"/>
    <w:rsid w:val="203E5D16"/>
    <w:rsid w:val="20E6E88D"/>
    <w:rsid w:val="26DA00B5"/>
    <w:rsid w:val="3258231A"/>
    <w:rsid w:val="35257DCA"/>
    <w:rsid w:val="3777A90E"/>
    <w:rsid w:val="3B7AE197"/>
    <w:rsid w:val="40EF088E"/>
    <w:rsid w:val="446642D1"/>
    <w:rsid w:val="44E3E9F0"/>
    <w:rsid w:val="47F02F2B"/>
    <w:rsid w:val="483D8145"/>
    <w:rsid w:val="4AC83E6E"/>
    <w:rsid w:val="50CCCBEC"/>
    <w:rsid w:val="56DA5935"/>
    <w:rsid w:val="57609D09"/>
    <w:rsid w:val="5C8DB9FB"/>
    <w:rsid w:val="640BC837"/>
    <w:rsid w:val="6533B2CF"/>
    <w:rsid w:val="65F4B775"/>
    <w:rsid w:val="71DD9971"/>
    <w:rsid w:val="728313AE"/>
    <w:rsid w:val="744AB3D5"/>
    <w:rsid w:val="76706F06"/>
    <w:rsid w:val="7C1D5F2C"/>
    <w:rsid w:val="7DF1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89AC"/>
  <w15:docId w15:val="{90315A2D-F778-47E9-AB0B-A84052C2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1C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7B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B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03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46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67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67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7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73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5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246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5E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E5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4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63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D1C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D1CA9"/>
    <w:rPr>
      <w:rFonts w:asciiTheme="majorHAnsi" w:eastAsiaTheme="majorEastAsia" w:hAnsiTheme="majorHAnsi" w:cstheme="majorBidi"/>
      <w:color w:val="2E74B5" w:themeColor="accent1" w:themeShade="BF"/>
    </w:rPr>
  </w:style>
  <w:style w:type="table" w:styleId="GridTable5Dark-Accent1">
    <w:name w:val="Grid Table 5 Dark Accent 1"/>
    <w:basedOn w:val="TableNormal"/>
    <w:uiPriority w:val="50"/>
    <w:rsid w:val="00281C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281C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9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1BD"/>
  </w:style>
  <w:style w:type="paragraph" w:styleId="Footer">
    <w:name w:val="footer"/>
    <w:basedOn w:val="Normal"/>
    <w:link w:val="FooterChar"/>
    <w:uiPriority w:val="99"/>
    <w:unhideWhenUsed/>
    <w:rsid w:val="00D9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1BD"/>
  </w:style>
  <w:style w:type="paragraph" w:customStyle="1" w:styleId="DecimalAligned">
    <w:name w:val="Decimal Aligned"/>
    <w:basedOn w:val="Normal"/>
    <w:uiPriority w:val="40"/>
    <w:qFormat/>
    <w:rsid w:val="0073629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73629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629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736293"/>
    <w:rPr>
      <w:i/>
      <w:iCs/>
    </w:rPr>
  </w:style>
  <w:style w:type="table" w:styleId="MediumShading2-Accent5">
    <w:name w:val="Medium Shading 2 Accent 5"/>
    <w:basedOn w:val="TableNormal"/>
    <w:uiPriority w:val="64"/>
    <w:rsid w:val="0073629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1">
    <w:name w:val="Grid Table 4 Accent 1"/>
    <w:basedOn w:val="TableNormal"/>
    <w:uiPriority w:val="49"/>
    <w:rsid w:val="007362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4597E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url.haxx.se/libcurl/c/CURLOPT_LOW_SPEED_TIME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curl.haxx.se/libcurl/c/CURLOPT_LOW_SPEED_LIMIT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curl.haxx.se/libcurl/c/CURLOPT_VERBOS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sdn.microsoft.com/en-us/library/windows/desktop/aa384116(v=vs.85).asp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curl.haxx.se/libcurl/c/CURLOPT_FRESH_CONNECT.html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url.haxx.se/libcurl/c/CURLOPT_FORBID_REU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0A700FF57F4044B1BF7A0B99EBEF5C" ma:contentTypeVersion="1" ma:contentTypeDescription="Create a new document." ma:contentTypeScope="" ma:versionID="06905a4e07c8192d6c9f6a9bbe32c511">
  <xsd:schema xmlns:xsd="http://www.w3.org/2001/XMLSchema" xmlns:xs="http://www.w3.org/2001/XMLSchema" xmlns:p="http://schemas.microsoft.com/office/2006/metadata/properties" xmlns:ns2="6d43041c-b26d-434e-9e55-1cfb9192bf3d" targetNamespace="http://schemas.microsoft.com/office/2006/metadata/properties" ma:root="true" ma:fieldsID="d76cff25f6114d6d376e8c4166fd31df" ns2:_="">
    <xsd:import namespace="6d43041c-b26d-434e-9e55-1cfb9192bf3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3041c-b26d-434e-9e55-1cfb9192bf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AB1AF-09E7-4B1F-99E0-5D5985A73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43041c-b26d-434e-9e55-1cfb9192b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13E9D0-A573-46D2-9F27-436BE29480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0FD5B5-C8A8-4737-9404-3AF55C8B36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03E88C-55C7-4D0C-BEE8-7C0DC9FAF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3488</Words>
  <Characters>19885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Cristoloveanu</dc:creator>
  <cp:keywords/>
  <dc:description/>
  <cp:lastModifiedBy>Tony Ercolano</cp:lastModifiedBy>
  <cp:revision>19</cp:revision>
  <dcterms:created xsi:type="dcterms:W3CDTF">2015-03-19T17:57:00Z</dcterms:created>
  <dcterms:modified xsi:type="dcterms:W3CDTF">2015-09-24T21:26:00Z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0x010100C90A700FF57F4044B1BF7A0B99EBEF5C</vt:lpwstr>
  </property>
  <property fmtid="{D5CDD505-2E9C-101B-9397-08002B2CF9AE}" pid="3" name="DocVizPreviewMetadata_Count">
    <vt:i4>1</vt:i4>
  </property>
  <property fmtid="{D5CDD505-2E9C-101B-9397-08002B2CF9AE}" pid="4" name="DocVizPreviewMetadata_0">
    <vt:lpwstr>300x388x2</vt:lpwstr>
  </property>
</Properties>
</file>